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DDF" w:rsidRDefault="007C6529" w:rsidP="003C5B9D">
      <w:pPr>
        <w:spacing w:line="480" w:lineRule="auto"/>
        <w:rPr>
          <w:rFonts w:ascii="Times New Roman" w:hAnsi="Times New Roman" w:cs="Times New Roman"/>
          <w:sz w:val="24"/>
          <w:szCs w:val="24"/>
        </w:rPr>
      </w:pPr>
      <w:ins w:id="0" w:author="vincent" w:date="2017-05-05T21:07:00Z">
        <w:r>
          <w:rPr>
            <w:rFonts w:ascii="Times New Roman" w:hAnsi="Times New Roman" w:cs="Times New Roman"/>
            <w:sz w:val="24"/>
            <w:szCs w:val="24"/>
            <w:vertAlign w:val="superscript"/>
          </w:rPr>
          <w:t>`</w:t>
        </w:r>
      </w:ins>
      <w:r w:rsidR="003C5B9D">
        <w:rPr>
          <w:rFonts w:ascii="Times New Roman" w:hAnsi="Times New Roman" w:cs="Times New Roman"/>
          <w:sz w:val="24"/>
          <w:szCs w:val="24"/>
        </w:rPr>
        <w:t>Kun Yang</w:t>
      </w:r>
    </w:p>
    <w:p w:rsidR="003C5B9D" w:rsidRDefault="003C5B9D" w:rsidP="003C5B9D">
      <w:pPr>
        <w:spacing w:line="480" w:lineRule="auto"/>
        <w:rPr>
          <w:rFonts w:ascii="Times New Roman" w:hAnsi="Times New Roman" w:cs="Times New Roman"/>
          <w:sz w:val="24"/>
          <w:szCs w:val="24"/>
        </w:rPr>
      </w:pPr>
      <w:r>
        <w:rPr>
          <w:rFonts w:ascii="Times New Roman" w:hAnsi="Times New Roman" w:cs="Times New Roman"/>
          <w:sz w:val="24"/>
          <w:szCs w:val="24"/>
        </w:rPr>
        <w:t>5/2/2017</w:t>
      </w:r>
    </w:p>
    <w:p w:rsidR="003C5B9D" w:rsidRDefault="003C5B9D" w:rsidP="003C5B9D">
      <w:pPr>
        <w:spacing w:line="480" w:lineRule="auto"/>
        <w:rPr>
          <w:rFonts w:ascii="Times New Roman" w:hAnsi="Times New Roman" w:cs="Times New Roman"/>
          <w:sz w:val="24"/>
          <w:szCs w:val="24"/>
        </w:rPr>
      </w:pPr>
      <w:r>
        <w:rPr>
          <w:rFonts w:ascii="Times New Roman" w:hAnsi="Times New Roman" w:cs="Times New Roman"/>
          <w:sz w:val="24"/>
          <w:szCs w:val="24"/>
        </w:rPr>
        <w:t>ENG 104-01</w:t>
      </w:r>
    </w:p>
    <w:p w:rsidR="003C5B9D" w:rsidRDefault="00117944" w:rsidP="003C5B9D">
      <w:pPr>
        <w:spacing w:line="480" w:lineRule="auto"/>
        <w:jc w:val="center"/>
        <w:rPr>
          <w:rFonts w:ascii="Times New Roman" w:hAnsi="Times New Roman" w:cs="Times New Roman"/>
          <w:sz w:val="24"/>
          <w:szCs w:val="24"/>
        </w:rPr>
      </w:pPr>
      <w:commentRangeStart w:id="1"/>
      <w:r>
        <w:rPr>
          <w:rFonts w:ascii="Times New Roman" w:hAnsi="Times New Roman" w:cs="Times New Roman"/>
          <w:sz w:val="24"/>
          <w:szCs w:val="24"/>
        </w:rPr>
        <w:t>Final</w:t>
      </w:r>
      <w:r w:rsidR="003C5B9D">
        <w:rPr>
          <w:rFonts w:ascii="Times New Roman" w:hAnsi="Times New Roman" w:cs="Times New Roman"/>
          <w:sz w:val="24"/>
          <w:szCs w:val="24"/>
        </w:rPr>
        <w:t xml:space="preserve"> Paper</w:t>
      </w:r>
      <w:commentRangeEnd w:id="1"/>
      <w:r w:rsidR="00377DC6">
        <w:rPr>
          <w:rStyle w:val="CommentReference"/>
        </w:rPr>
        <w:commentReference w:id="1"/>
      </w:r>
      <w:bookmarkStart w:id="2" w:name="_GoBack"/>
      <w:bookmarkEnd w:id="2"/>
    </w:p>
    <w:p w:rsidR="00DD2442" w:rsidRDefault="00E23ADB" w:rsidP="003C5B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paper, </w:t>
      </w:r>
      <w:r w:rsidR="00A40A12">
        <w:rPr>
          <w:rFonts w:ascii="Times New Roman" w:hAnsi="Times New Roman" w:cs="Times New Roman"/>
          <w:sz w:val="24"/>
          <w:szCs w:val="24"/>
        </w:rPr>
        <w:t xml:space="preserve">the comic book </w:t>
      </w:r>
      <w:del w:id="3" w:author="Victoria White" w:date="2017-05-03T19:33:00Z">
        <w:r w:rsidR="00A91A69" w:rsidRPr="00A91A69">
          <w:rPr>
            <w:rFonts w:ascii="Times New Roman" w:hAnsi="Times New Roman" w:cs="Times New Roman"/>
            <w:i/>
            <w:sz w:val="24"/>
            <w:szCs w:val="24"/>
            <w:rPrChange w:id="4" w:author="Victoria White" w:date="2017-05-03T19:33:00Z">
              <w:rPr>
                <w:rFonts w:ascii="Times New Roman" w:hAnsi="Times New Roman" w:cs="Times New Roman"/>
                <w:sz w:val="24"/>
                <w:szCs w:val="24"/>
              </w:rPr>
            </w:rPrChange>
          </w:rPr>
          <w:delText>“</w:delText>
        </w:r>
      </w:del>
      <w:r w:rsidR="00A91A69" w:rsidRPr="00A91A69">
        <w:rPr>
          <w:rFonts w:ascii="Times New Roman" w:hAnsi="Times New Roman" w:cs="Times New Roman"/>
          <w:i/>
          <w:sz w:val="24"/>
          <w:szCs w:val="24"/>
          <w:rPrChange w:id="5" w:author="Victoria White" w:date="2017-05-03T19:33:00Z">
            <w:rPr>
              <w:rFonts w:ascii="Times New Roman" w:hAnsi="Times New Roman" w:cs="Times New Roman"/>
              <w:sz w:val="24"/>
              <w:szCs w:val="24"/>
            </w:rPr>
          </w:rPrChange>
        </w:rPr>
        <w:t>Watchmen</w:t>
      </w:r>
      <w:del w:id="6" w:author="Victoria White" w:date="2017-05-03T19:33:00Z">
        <w:r w:rsidR="00A91A69" w:rsidRPr="00A91A69">
          <w:rPr>
            <w:rFonts w:ascii="Times New Roman" w:hAnsi="Times New Roman" w:cs="Times New Roman"/>
            <w:i/>
            <w:sz w:val="24"/>
            <w:szCs w:val="24"/>
            <w:rPrChange w:id="7" w:author="Victoria White" w:date="2017-05-03T19:33:00Z">
              <w:rPr>
                <w:rFonts w:ascii="Times New Roman" w:hAnsi="Times New Roman" w:cs="Times New Roman"/>
                <w:sz w:val="24"/>
                <w:szCs w:val="24"/>
              </w:rPr>
            </w:rPrChange>
          </w:rPr>
          <w:delText>”</w:delText>
        </w:r>
      </w:del>
      <w:r w:rsidR="00A91A69" w:rsidRPr="00A91A69">
        <w:rPr>
          <w:rFonts w:ascii="Times New Roman" w:hAnsi="Times New Roman" w:cs="Times New Roman"/>
          <w:i/>
          <w:sz w:val="24"/>
          <w:szCs w:val="24"/>
          <w:rPrChange w:id="8" w:author="Victoria White" w:date="2017-05-03T19:33:00Z">
            <w:rPr>
              <w:rFonts w:ascii="Times New Roman" w:hAnsi="Times New Roman" w:cs="Times New Roman"/>
              <w:sz w:val="24"/>
              <w:szCs w:val="24"/>
            </w:rPr>
          </w:rPrChange>
        </w:rPr>
        <w:t xml:space="preserve"> </w:t>
      </w:r>
      <w:r w:rsidR="00A40A12">
        <w:rPr>
          <w:rFonts w:ascii="Times New Roman" w:hAnsi="Times New Roman" w:cs="Times New Roman"/>
          <w:sz w:val="24"/>
          <w:szCs w:val="24"/>
        </w:rPr>
        <w:t xml:space="preserve">by Gibbons and Moore, two scholarly articles </w:t>
      </w:r>
      <w:del w:id="9" w:author="Victoria White" w:date="2017-05-03T19:33:00Z">
        <w:r w:rsidR="00A91A69" w:rsidRPr="00A91A69">
          <w:rPr>
            <w:rFonts w:ascii="Times New Roman" w:hAnsi="Times New Roman" w:cs="Times New Roman"/>
            <w:i/>
            <w:sz w:val="24"/>
            <w:szCs w:val="24"/>
            <w:rPrChange w:id="10" w:author="Victoria White" w:date="2017-05-03T19:33:00Z">
              <w:rPr>
                <w:rFonts w:ascii="Times New Roman" w:hAnsi="Times New Roman" w:cs="Times New Roman"/>
                <w:sz w:val="24"/>
                <w:szCs w:val="24"/>
              </w:rPr>
            </w:rPrChange>
          </w:rPr>
          <w:delText>“</w:delText>
        </w:r>
      </w:del>
      <w:r w:rsidR="00A91A69" w:rsidRPr="00A91A69">
        <w:rPr>
          <w:rFonts w:ascii="Times New Roman" w:hAnsi="Times New Roman" w:cs="Times New Roman"/>
          <w:i/>
          <w:sz w:val="24"/>
          <w:szCs w:val="24"/>
          <w:rPrChange w:id="11" w:author="Victoria White" w:date="2017-05-03T19:33:00Z">
            <w:rPr>
              <w:rFonts w:ascii="Times New Roman" w:hAnsi="Times New Roman" w:cs="Times New Roman"/>
              <w:sz w:val="24"/>
              <w:szCs w:val="24"/>
            </w:rPr>
          </w:rPrChange>
        </w:rPr>
        <w:t>The Human Stain: Chaos and the Rage for Order in Watchmen</w:t>
      </w:r>
      <w:ins w:id="12" w:author="Victoria White" w:date="2017-05-03T19:33:00Z">
        <w:r w:rsidR="004546B6">
          <w:rPr>
            <w:rFonts w:ascii="Times New Roman" w:hAnsi="Times New Roman" w:cs="Times New Roman"/>
            <w:sz w:val="24"/>
            <w:szCs w:val="24"/>
          </w:rPr>
          <w:t xml:space="preserve"> </w:t>
        </w:r>
      </w:ins>
      <w:del w:id="13" w:author="Victoria White" w:date="2017-05-03T19:33:00Z">
        <w:r w:rsidR="00A40A12" w:rsidDel="004546B6">
          <w:rPr>
            <w:rFonts w:ascii="Times New Roman" w:hAnsi="Times New Roman" w:cs="Times New Roman"/>
            <w:sz w:val="24"/>
            <w:szCs w:val="24"/>
          </w:rPr>
          <w:delText xml:space="preserve">” </w:delText>
        </w:r>
      </w:del>
      <w:r w:rsidR="00A40A12">
        <w:rPr>
          <w:rFonts w:ascii="Times New Roman" w:hAnsi="Times New Roman" w:cs="Times New Roman"/>
          <w:sz w:val="24"/>
          <w:szCs w:val="24"/>
        </w:rPr>
        <w:t xml:space="preserve">by Bryan D. Dietrich and </w:t>
      </w:r>
      <w:del w:id="14" w:author="Victoria White" w:date="2017-05-03T19:33:00Z">
        <w:r w:rsidR="00A40A12" w:rsidDel="004546B6">
          <w:rPr>
            <w:rFonts w:ascii="Times New Roman" w:hAnsi="Times New Roman" w:cs="Times New Roman"/>
            <w:sz w:val="24"/>
            <w:szCs w:val="24"/>
          </w:rPr>
          <w:delText>“</w:delText>
        </w:r>
      </w:del>
      <w:r w:rsidR="00A40A12">
        <w:rPr>
          <w:rFonts w:ascii="Times New Roman" w:hAnsi="Times New Roman" w:cs="Times New Roman"/>
          <w:sz w:val="24"/>
          <w:szCs w:val="24"/>
        </w:rPr>
        <w:t xml:space="preserve">Moore and </w:t>
      </w:r>
      <w:proofErr w:type="spellStart"/>
      <w:r w:rsidR="00A91A69" w:rsidRPr="00A91A69">
        <w:rPr>
          <w:rFonts w:ascii="Times New Roman" w:hAnsi="Times New Roman" w:cs="Times New Roman"/>
          <w:i/>
          <w:sz w:val="24"/>
          <w:szCs w:val="24"/>
          <w:rPrChange w:id="15" w:author="Victoria White" w:date="2017-05-03T19:33:00Z">
            <w:rPr>
              <w:rFonts w:ascii="Times New Roman" w:hAnsi="Times New Roman" w:cs="Times New Roman"/>
              <w:sz w:val="24"/>
              <w:szCs w:val="24"/>
            </w:rPr>
          </w:rPrChange>
        </w:rPr>
        <w:t>Gibbons’s</w:t>
      </w:r>
      <w:proofErr w:type="spellEnd"/>
      <w:r w:rsidR="00A91A69" w:rsidRPr="00A91A69">
        <w:rPr>
          <w:rFonts w:ascii="Times New Roman" w:hAnsi="Times New Roman" w:cs="Times New Roman"/>
          <w:i/>
          <w:sz w:val="24"/>
          <w:szCs w:val="24"/>
          <w:rPrChange w:id="16" w:author="Victoria White" w:date="2017-05-03T19:33:00Z">
            <w:rPr>
              <w:rFonts w:ascii="Times New Roman" w:hAnsi="Times New Roman" w:cs="Times New Roman"/>
              <w:sz w:val="24"/>
              <w:szCs w:val="24"/>
            </w:rPr>
          </w:rPrChange>
        </w:rPr>
        <w:t xml:space="preserve"> Watchmen: Exact Personifications of Science</w:t>
      </w:r>
      <w:ins w:id="17" w:author="Victoria White" w:date="2017-05-03T19:33:00Z">
        <w:r w:rsidR="004546B6">
          <w:rPr>
            <w:rFonts w:ascii="Times New Roman" w:hAnsi="Times New Roman" w:cs="Times New Roman"/>
            <w:sz w:val="24"/>
            <w:szCs w:val="24"/>
          </w:rPr>
          <w:t xml:space="preserve"> </w:t>
        </w:r>
      </w:ins>
      <w:del w:id="18" w:author="Victoria White" w:date="2017-05-03T19:33:00Z">
        <w:r w:rsidR="00A40A12" w:rsidDel="004546B6">
          <w:rPr>
            <w:rFonts w:ascii="Times New Roman" w:hAnsi="Times New Roman" w:cs="Times New Roman"/>
            <w:sz w:val="24"/>
            <w:szCs w:val="24"/>
          </w:rPr>
          <w:delText xml:space="preserve">” </w:delText>
        </w:r>
      </w:del>
      <w:r w:rsidR="00A40A12">
        <w:rPr>
          <w:rFonts w:ascii="Times New Roman" w:hAnsi="Times New Roman" w:cs="Times New Roman"/>
          <w:sz w:val="24"/>
          <w:szCs w:val="24"/>
        </w:rPr>
        <w:t xml:space="preserve">by Brent </w:t>
      </w:r>
      <w:proofErr w:type="spellStart"/>
      <w:r w:rsidR="00A40A12">
        <w:rPr>
          <w:rFonts w:ascii="Times New Roman" w:hAnsi="Times New Roman" w:cs="Times New Roman"/>
          <w:sz w:val="24"/>
          <w:szCs w:val="24"/>
        </w:rPr>
        <w:t>Fishbraugh</w:t>
      </w:r>
      <w:proofErr w:type="spellEnd"/>
      <w:r w:rsidR="00A40A12">
        <w:rPr>
          <w:rFonts w:ascii="Times New Roman" w:hAnsi="Times New Roman" w:cs="Times New Roman"/>
          <w:sz w:val="24"/>
          <w:szCs w:val="24"/>
        </w:rPr>
        <w:t xml:space="preserve">, and </w:t>
      </w:r>
      <w:del w:id="19" w:author="Victoria White" w:date="2017-05-03T19:33:00Z">
        <w:r w:rsidR="00A91A69" w:rsidRPr="00A91A69">
          <w:rPr>
            <w:rFonts w:ascii="Times New Roman" w:hAnsi="Times New Roman" w:cs="Times New Roman"/>
            <w:i/>
            <w:sz w:val="24"/>
            <w:szCs w:val="24"/>
            <w:rPrChange w:id="20" w:author="Victoria White" w:date="2017-05-03T19:34:00Z">
              <w:rPr>
                <w:rFonts w:ascii="Times New Roman" w:hAnsi="Times New Roman" w:cs="Times New Roman"/>
                <w:sz w:val="24"/>
                <w:szCs w:val="24"/>
              </w:rPr>
            </w:rPrChange>
          </w:rPr>
          <w:delText>“</w:delText>
        </w:r>
      </w:del>
      <w:r w:rsidR="00A91A69" w:rsidRPr="00A91A69">
        <w:rPr>
          <w:rFonts w:ascii="Times New Roman" w:hAnsi="Times New Roman" w:cs="Times New Roman"/>
          <w:i/>
          <w:sz w:val="24"/>
          <w:szCs w:val="24"/>
          <w:rPrChange w:id="21" w:author="Victoria White" w:date="2017-05-03T19:34:00Z">
            <w:rPr>
              <w:rFonts w:ascii="Times New Roman" w:hAnsi="Times New Roman" w:cs="Times New Roman"/>
              <w:sz w:val="24"/>
              <w:szCs w:val="24"/>
            </w:rPr>
          </w:rPrChange>
        </w:rPr>
        <w:t>Abraham’s Enchanted Forest</w:t>
      </w:r>
      <w:del w:id="22" w:author="Victoria White" w:date="2017-05-03T19:34:00Z">
        <w:r w:rsidR="00A91A69" w:rsidRPr="00A91A69">
          <w:rPr>
            <w:rFonts w:ascii="Times New Roman" w:hAnsi="Times New Roman" w:cs="Times New Roman"/>
            <w:i/>
            <w:sz w:val="24"/>
            <w:szCs w:val="24"/>
            <w:rPrChange w:id="23" w:author="Victoria White" w:date="2017-05-03T19:34:00Z">
              <w:rPr>
                <w:rFonts w:ascii="Times New Roman" w:hAnsi="Times New Roman" w:cs="Times New Roman"/>
                <w:sz w:val="24"/>
                <w:szCs w:val="24"/>
              </w:rPr>
            </w:rPrChange>
          </w:rPr>
          <w:delText>”</w:delText>
        </w:r>
      </w:del>
      <w:r w:rsidR="00A40A12">
        <w:rPr>
          <w:rFonts w:ascii="Times New Roman" w:hAnsi="Times New Roman" w:cs="Times New Roman"/>
          <w:sz w:val="24"/>
          <w:szCs w:val="24"/>
        </w:rPr>
        <w:t xml:space="preserve"> by </w:t>
      </w:r>
      <w:r>
        <w:rPr>
          <w:rFonts w:ascii="Times New Roman" w:hAnsi="Times New Roman" w:cs="Times New Roman"/>
          <w:sz w:val="24"/>
          <w:szCs w:val="24"/>
        </w:rPr>
        <w:t xml:space="preserve">Straub. According to the resources it can make the claim, </w:t>
      </w:r>
      <w:r w:rsidR="00A40A12">
        <w:rPr>
          <w:rFonts w:ascii="Times New Roman" w:hAnsi="Times New Roman" w:cs="Times New Roman"/>
          <w:sz w:val="24"/>
          <w:szCs w:val="24"/>
        </w:rPr>
        <w:t xml:space="preserve">the mighty </w:t>
      </w:r>
      <w:ins w:id="24" w:author="Victoria White" w:date="2017-05-03T19:22:00Z">
        <w:r w:rsidR="007F220D">
          <w:rPr>
            <w:rFonts w:ascii="Times New Roman" w:hAnsi="Times New Roman" w:cs="Times New Roman"/>
            <w:sz w:val="24"/>
            <w:szCs w:val="24"/>
          </w:rPr>
          <w:t>G</w:t>
        </w:r>
      </w:ins>
      <w:del w:id="25" w:author="Victoria White" w:date="2017-05-03T19:22:00Z">
        <w:r w:rsidR="00A40A12" w:rsidDel="007F220D">
          <w:rPr>
            <w:rFonts w:ascii="Times New Roman" w:hAnsi="Times New Roman" w:cs="Times New Roman"/>
            <w:sz w:val="24"/>
            <w:szCs w:val="24"/>
          </w:rPr>
          <w:delText>g</w:delText>
        </w:r>
      </w:del>
      <w:r w:rsidR="00A40A12">
        <w:rPr>
          <w:rFonts w:ascii="Times New Roman" w:hAnsi="Times New Roman" w:cs="Times New Roman"/>
          <w:sz w:val="24"/>
          <w:szCs w:val="24"/>
        </w:rPr>
        <w:t xml:space="preserve">od Dr. Manhattan is the product of social selection, </w:t>
      </w:r>
      <w:r w:rsidR="00DD2442">
        <w:rPr>
          <w:rFonts w:ascii="Times New Roman" w:hAnsi="Times New Roman" w:cs="Times New Roman"/>
          <w:sz w:val="24"/>
          <w:szCs w:val="24"/>
        </w:rPr>
        <w:t xml:space="preserve">which can be demonstrated with his </w:t>
      </w:r>
      <w:r w:rsidR="00117944">
        <w:rPr>
          <w:rFonts w:ascii="Times New Roman" w:hAnsi="Times New Roman" w:cs="Times New Roman"/>
          <w:sz w:val="24"/>
          <w:szCs w:val="24"/>
        </w:rPr>
        <w:t xml:space="preserve">career </w:t>
      </w:r>
      <w:r w:rsidR="00DD2442">
        <w:rPr>
          <w:rFonts w:ascii="Times New Roman" w:hAnsi="Times New Roman" w:cs="Times New Roman"/>
          <w:sz w:val="24"/>
          <w:szCs w:val="24"/>
        </w:rPr>
        <w:t>transition from a watchman into a nuclear phys</w:t>
      </w:r>
      <w:r w:rsidR="00450308">
        <w:rPr>
          <w:rFonts w:ascii="Times New Roman" w:hAnsi="Times New Roman" w:cs="Times New Roman"/>
          <w:sz w:val="24"/>
          <w:szCs w:val="24"/>
        </w:rPr>
        <w:t>icist, his relationship with United State</w:t>
      </w:r>
      <w:ins w:id="26" w:author="Victoria White" w:date="2017-05-03T19:22:00Z">
        <w:r w:rsidR="007F220D">
          <w:rPr>
            <w:rFonts w:ascii="Times New Roman" w:hAnsi="Times New Roman" w:cs="Times New Roman"/>
            <w:sz w:val="24"/>
            <w:szCs w:val="24"/>
          </w:rPr>
          <w:t>s</w:t>
        </w:r>
      </w:ins>
      <w:r w:rsidR="00CF4FB3">
        <w:rPr>
          <w:rFonts w:ascii="Times New Roman" w:hAnsi="Times New Roman" w:cs="Times New Roman"/>
          <w:sz w:val="24"/>
          <w:szCs w:val="24"/>
        </w:rPr>
        <w:t>, and his recognition of unchangeable history and future</w:t>
      </w:r>
      <w:r w:rsidR="00DD2442">
        <w:rPr>
          <w:rFonts w:ascii="Times New Roman" w:hAnsi="Times New Roman" w:cs="Times New Roman"/>
          <w:sz w:val="24"/>
          <w:szCs w:val="24"/>
        </w:rPr>
        <w:t>.</w:t>
      </w:r>
    </w:p>
    <w:p w:rsidR="004E0471" w:rsidRDefault="00DD2442" w:rsidP="003C5B9D">
      <w:pPr>
        <w:spacing w:line="480" w:lineRule="auto"/>
        <w:rPr>
          <w:rFonts w:ascii="Times New Roman" w:hAnsi="Times New Roman" w:cs="Times New Roman"/>
          <w:sz w:val="24"/>
          <w:szCs w:val="24"/>
        </w:rPr>
      </w:pPr>
      <w:r>
        <w:rPr>
          <w:rFonts w:ascii="Times New Roman" w:hAnsi="Times New Roman" w:cs="Times New Roman"/>
          <w:sz w:val="24"/>
          <w:szCs w:val="24"/>
        </w:rPr>
        <w:tab/>
        <w:t>At first, the definition of social selection according to Merriam-Webster dictionary</w:t>
      </w:r>
      <w:r w:rsidR="004E0471">
        <w:rPr>
          <w:rFonts w:ascii="Times New Roman" w:hAnsi="Times New Roman" w:cs="Times New Roman"/>
          <w:sz w:val="24"/>
          <w:szCs w:val="24"/>
        </w:rPr>
        <w:t xml:space="preserve"> is</w:t>
      </w:r>
      <w:r>
        <w:rPr>
          <w:rFonts w:ascii="Times New Roman" w:hAnsi="Times New Roman" w:cs="Times New Roman"/>
          <w:sz w:val="24"/>
          <w:szCs w:val="24"/>
        </w:rPr>
        <w:t xml:space="preserve"> “</w:t>
      </w:r>
      <w:r w:rsidR="004E0471">
        <w:rPr>
          <w:rFonts w:ascii="Times New Roman" w:hAnsi="Times New Roman" w:cs="Times New Roman"/>
          <w:sz w:val="24"/>
          <w:szCs w:val="24"/>
        </w:rPr>
        <w:t xml:space="preserve">the differential action of social conditions or agencies on the longevity and reproductive rates of individuals and strains in the population.” </w:t>
      </w:r>
      <w:commentRangeStart w:id="27"/>
      <w:r w:rsidR="004E0471">
        <w:rPr>
          <w:rFonts w:ascii="Times New Roman" w:hAnsi="Times New Roman" w:cs="Times New Roman"/>
          <w:sz w:val="24"/>
          <w:szCs w:val="24"/>
        </w:rPr>
        <w:t xml:space="preserve">Which can interoperate as the society </w:t>
      </w:r>
      <w:r w:rsidR="00545C6F">
        <w:rPr>
          <w:rFonts w:ascii="Times New Roman" w:hAnsi="Times New Roman" w:cs="Times New Roman"/>
          <w:sz w:val="24"/>
          <w:szCs w:val="24"/>
        </w:rPr>
        <w:t>defines the characteristic trait</w:t>
      </w:r>
      <w:r w:rsidR="004E0471">
        <w:rPr>
          <w:rFonts w:ascii="Times New Roman" w:hAnsi="Times New Roman" w:cs="Times New Roman"/>
          <w:sz w:val="24"/>
          <w:szCs w:val="24"/>
        </w:rPr>
        <w:t xml:space="preserve">s of individuals. </w:t>
      </w:r>
      <w:commentRangeEnd w:id="27"/>
      <w:r w:rsidR="00FD773E">
        <w:rPr>
          <w:rStyle w:val="CommentReference"/>
        </w:rPr>
        <w:commentReference w:id="27"/>
      </w:r>
    </w:p>
    <w:p w:rsidR="00DF2F27" w:rsidRDefault="00E23ADB" w:rsidP="003C5B9D">
      <w:pPr>
        <w:spacing w:line="480" w:lineRule="auto"/>
        <w:rPr>
          <w:rFonts w:ascii="Times New Roman" w:hAnsi="Times New Roman" w:cs="Times New Roman"/>
          <w:sz w:val="24"/>
          <w:szCs w:val="24"/>
        </w:rPr>
      </w:pPr>
      <w:r>
        <w:rPr>
          <w:rFonts w:ascii="Times New Roman" w:hAnsi="Times New Roman" w:cs="Times New Roman"/>
          <w:sz w:val="24"/>
          <w:szCs w:val="24"/>
        </w:rPr>
        <w:tab/>
      </w:r>
      <w:ins w:id="28" w:author="Victoria White" w:date="2017-05-03T19:25:00Z">
        <w:r w:rsidR="006240E7">
          <w:rPr>
            <w:rFonts w:ascii="Times New Roman" w:hAnsi="Times New Roman" w:cs="Times New Roman"/>
            <w:sz w:val="24"/>
            <w:szCs w:val="24"/>
          </w:rPr>
          <w:t xml:space="preserve">Dr. Watchman, familiarly known as Jon </w:t>
        </w:r>
      </w:ins>
      <w:ins w:id="29" w:author="Victoria White" w:date="2017-05-03T19:26:00Z">
        <w:r w:rsidR="006240E7">
          <w:rPr>
            <w:rFonts w:ascii="Times New Roman" w:hAnsi="Times New Roman" w:cs="Times New Roman"/>
            <w:sz w:val="24"/>
            <w:szCs w:val="24"/>
          </w:rPr>
          <w:t>developed his social selection at an</w:t>
        </w:r>
      </w:ins>
      <w:del w:id="30" w:author="Victoria White" w:date="2017-05-03T19:26:00Z">
        <w:r w:rsidDel="006240E7">
          <w:rPr>
            <w:rFonts w:ascii="Times New Roman" w:hAnsi="Times New Roman" w:cs="Times New Roman"/>
            <w:sz w:val="24"/>
            <w:szCs w:val="24"/>
          </w:rPr>
          <w:delText>Social</w:delText>
        </w:r>
        <w:r w:rsidR="004E0471" w:rsidDel="006240E7">
          <w:rPr>
            <w:rFonts w:ascii="Times New Roman" w:hAnsi="Times New Roman" w:cs="Times New Roman"/>
            <w:sz w:val="24"/>
            <w:szCs w:val="24"/>
          </w:rPr>
          <w:delText xml:space="preserve"> selection was developed in Jon</w:delText>
        </w:r>
        <w:r w:rsidR="00DF2F27" w:rsidDel="006240E7">
          <w:rPr>
            <w:rFonts w:ascii="Times New Roman" w:hAnsi="Times New Roman" w:cs="Times New Roman"/>
            <w:sz w:val="24"/>
            <w:szCs w:val="24"/>
          </w:rPr>
          <w:delText>’s</w:delText>
        </w:r>
      </w:del>
      <w:r w:rsidR="00DF2F27">
        <w:rPr>
          <w:rFonts w:ascii="Times New Roman" w:hAnsi="Times New Roman" w:cs="Times New Roman"/>
          <w:sz w:val="24"/>
          <w:szCs w:val="24"/>
        </w:rPr>
        <w:t xml:space="preserve"> earl</w:t>
      </w:r>
      <w:ins w:id="31" w:author="Victoria White" w:date="2017-05-03T19:26:00Z">
        <w:r w:rsidR="006240E7">
          <w:rPr>
            <w:rFonts w:ascii="Times New Roman" w:hAnsi="Times New Roman" w:cs="Times New Roman"/>
            <w:sz w:val="24"/>
            <w:szCs w:val="24"/>
          </w:rPr>
          <w:t xml:space="preserve">y </w:t>
        </w:r>
      </w:ins>
      <w:del w:id="32" w:author="Victoria White" w:date="2017-05-03T19:26:00Z">
        <w:r w:rsidR="00DF2F27" w:rsidDel="006240E7">
          <w:rPr>
            <w:rFonts w:ascii="Times New Roman" w:hAnsi="Times New Roman" w:cs="Times New Roman"/>
            <w:sz w:val="24"/>
            <w:szCs w:val="24"/>
          </w:rPr>
          <w:delText xml:space="preserve">ier </w:delText>
        </w:r>
      </w:del>
      <w:r w:rsidR="00DF2F27">
        <w:rPr>
          <w:rFonts w:ascii="Times New Roman" w:hAnsi="Times New Roman" w:cs="Times New Roman"/>
          <w:sz w:val="24"/>
          <w:szCs w:val="24"/>
        </w:rPr>
        <w:t>age</w:t>
      </w:r>
      <w:del w:id="33" w:author="Victoria White" w:date="2017-05-03T19:26:00Z">
        <w:r w:rsidR="00DF2F27" w:rsidDel="006240E7">
          <w:rPr>
            <w:rFonts w:ascii="Times New Roman" w:hAnsi="Times New Roman" w:cs="Times New Roman"/>
            <w:sz w:val="24"/>
            <w:szCs w:val="24"/>
          </w:rPr>
          <w:delText>,</w:delText>
        </w:r>
        <w:r w:rsidR="004E0471" w:rsidDel="006240E7">
          <w:rPr>
            <w:rFonts w:ascii="Times New Roman" w:hAnsi="Times New Roman" w:cs="Times New Roman"/>
            <w:sz w:val="24"/>
            <w:szCs w:val="24"/>
          </w:rPr>
          <w:delText xml:space="preserve"> </w:delText>
        </w:r>
        <w:r w:rsidR="00450308" w:rsidDel="006240E7">
          <w:rPr>
            <w:rFonts w:ascii="Times New Roman" w:hAnsi="Times New Roman" w:cs="Times New Roman"/>
            <w:sz w:val="24"/>
            <w:szCs w:val="24"/>
          </w:rPr>
          <w:delText>which</w:delText>
        </w:r>
        <w:r w:rsidR="00545C6F" w:rsidDel="006240E7">
          <w:rPr>
            <w:rFonts w:ascii="Times New Roman" w:hAnsi="Times New Roman" w:cs="Times New Roman"/>
            <w:sz w:val="24"/>
            <w:szCs w:val="24"/>
          </w:rPr>
          <w:delText xml:space="preserve"> was </w:delText>
        </w:r>
        <w:r w:rsidR="004E0471" w:rsidDel="006240E7">
          <w:rPr>
            <w:rFonts w:ascii="Times New Roman" w:hAnsi="Times New Roman" w:cs="Times New Roman"/>
            <w:sz w:val="24"/>
            <w:szCs w:val="24"/>
          </w:rPr>
          <w:delText>known as “Dr. Manhattan” in the “Watchman”</w:delText>
        </w:r>
        <w:r w:rsidR="00545C6F" w:rsidDel="006240E7">
          <w:rPr>
            <w:rFonts w:ascii="Times New Roman" w:hAnsi="Times New Roman" w:cs="Times New Roman"/>
            <w:sz w:val="24"/>
            <w:szCs w:val="24"/>
          </w:rPr>
          <w:delText xml:space="preserve">. </w:delText>
        </w:r>
      </w:del>
      <w:ins w:id="34" w:author="Victoria White" w:date="2017-05-03T19:26:00Z">
        <w:r w:rsidR="006240E7">
          <w:rPr>
            <w:rFonts w:ascii="Times New Roman" w:hAnsi="Times New Roman" w:cs="Times New Roman"/>
            <w:sz w:val="24"/>
            <w:szCs w:val="24"/>
          </w:rPr>
          <w:t xml:space="preserve">. </w:t>
        </w:r>
      </w:ins>
      <w:r w:rsidR="00545C6F">
        <w:rPr>
          <w:rFonts w:ascii="Times New Roman" w:hAnsi="Times New Roman" w:cs="Times New Roman"/>
          <w:sz w:val="24"/>
          <w:szCs w:val="24"/>
        </w:rPr>
        <w:t>A</w:t>
      </w:r>
      <w:r w:rsidR="004E0471">
        <w:rPr>
          <w:rFonts w:ascii="Times New Roman" w:hAnsi="Times New Roman" w:cs="Times New Roman"/>
          <w:sz w:val="24"/>
          <w:szCs w:val="24"/>
        </w:rPr>
        <w:t>t first</w:t>
      </w:r>
      <w:ins w:id="35" w:author="Victoria White" w:date="2017-05-03T19:26:00Z">
        <w:r w:rsidR="006240E7">
          <w:rPr>
            <w:rFonts w:ascii="Times New Roman" w:hAnsi="Times New Roman" w:cs="Times New Roman"/>
            <w:sz w:val="24"/>
            <w:szCs w:val="24"/>
          </w:rPr>
          <w:t>,</w:t>
        </w:r>
      </w:ins>
      <w:r w:rsidR="004E0471">
        <w:rPr>
          <w:rFonts w:ascii="Times New Roman" w:hAnsi="Times New Roman" w:cs="Times New Roman"/>
          <w:sz w:val="24"/>
          <w:szCs w:val="24"/>
        </w:rPr>
        <w:t xml:space="preserve"> Jon’s passion was </w:t>
      </w:r>
      <w:del w:id="36" w:author="Victoria White" w:date="2017-05-03T19:26:00Z">
        <w:r w:rsidR="004E0471" w:rsidDel="006240E7">
          <w:rPr>
            <w:rFonts w:ascii="Times New Roman" w:hAnsi="Times New Roman" w:cs="Times New Roman"/>
            <w:sz w:val="24"/>
            <w:szCs w:val="24"/>
          </w:rPr>
          <w:delText xml:space="preserve">being </w:delText>
        </w:r>
      </w:del>
      <w:ins w:id="37" w:author="Victoria White" w:date="2017-05-03T19:26:00Z">
        <w:r w:rsidR="006240E7">
          <w:rPr>
            <w:rFonts w:ascii="Times New Roman" w:hAnsi="Times New Roman" w:cs="Times New Roman"/>
            <w:sz w:val="24"/>
            <w:szCs w:val="24"/>
          </w:rPr>
          <w:t xml:space="preserve">to be </w:t>
        </w:r>
      </w:ins>
      <w:r w:rsidR="004E0471">
        <w:rPr>
          <w:rFonts w:ascii="Times New Roman" w:hAnsi="Times New Roman" w:cs="Times New Roman"/>
          <w:sz w:val="24"/>
          <w:szCs w:val="24"/>
        </w:rPr>
        <w:t>a watch</w:t>
      </w:r>
      <w:del w:id="38" w:author="Victoria White" w:date="2017-05-03T19:26:00Z">
        <w:r w:rsidR="004E0471" w:rsidDel="006240E7">
          <w:rPr>
            <w:rFonts w:ascii="Times New Roman" w:hAnsi="Times New Roman" w:cs="Times New Roman"/>
            <w:sz w:val="24"/>
            <w:szCs w:val="24"/>
          </w:rPr>
          <w:delText xml:space="preserve"> </w:delText>
        </w:r>
      </w:del>
      <w:r w:rsidR="004E0471">
        <w:rPr>
          <w:rFonts w:ascii="Times New Roman" w:hAnsi="Times New Roman" w:cs="Times New Roman"/>
          <w:sz w:val="24"/>
          <w:szCs w:val="24"/>
        </w:rPr>
        <w:t>maker just like his father,</w:t>
      </w:r>
      <w:r w:rsidR="00545C6F">
        <w:rPr>
          <w:rFonts w:ascii="Times New Roman" w:hAnsi="Times New Roman" w:cs="Times New Roman"/>
          <w:sz w:val="24"/>
          <w:szCs w:val="24"/>
        </w:rPr>
        <w:t xml:space="preserve"> but </w:t>
      </w:r>
      <w:r w:rsidR="004E0471">
        <w:rPr>
          <w:rFonts w:ascii="Times New Roman" w:hAnsi="Times New Roman" w:cs="Times New Roman"/>
          <w:sz w:val="24"/>
          <w:szCs w:val="24"/>
        </w:rPr>
        <w:t xml:space="preserve">due to his father’s discovery of Einstein’s </w:t>
      </w:r>
      <w:commentRangeStart w:id="39"/>
      <w:r w:rsidR="004E0471">
        <w:rPr>
          <w:rFonts w:ascii="Times New Roman" w:hAnsi="Times New Roman" w:cs="Times New Roman"/>
          <w:sz w:val="24"/>
          <w:szCs w:val="24"/>
        </w:rPr>
        <w:t>works</w:t>
      </w:r>
      <w:commentRangeEnd w:id="39"/>
      <w:r w:rsidR="00516F1E">
        <w:rPr>
          <w:rStyle w:val="CommentReference"/>
        </w:rPr>
        <w:commentReference w:id="39"/>
      </w:r>
      <w:r w:rsidR="00DF2F27">
        <w:rPr>
          <w:rFonts w:ascii="Times New Roman" w:hAnsi="Times New Roman" w:cs="Times New Roman"/>
          <w:sz w:val="24"/>
          <w:szCs w:val="24"/>
        </w:rPr>
        <w:t>, Jon had to give up his early passion into the nuclear physicist industry</w:t>
      </w:r>
      <w:r w:rsidR="00545C6F">
        <w:rPr>
          <w:rFonts w:ascii="Times New Roman" w:hAnsi="Times New Roman" w:cs="Times New Roman"/>
          <w:sz w:val="24"/>
          <w:szCs w:val="24"/>
        </w:rPr>
        <w:t xml:space="preserve"> under his father’s influence</w:t>
      </w:r>
      <w:del w:id="40" w:author="Victoria White" w:date="2017-05-03T19:27:00Z">
        <w:r w:rsidR="00545C6F" w:rsidDel="00516F1E">
          <w:rPr>
            <w:rFonts w:ascii="Times New Roman" w:hAnsi="Times New Roman" w:cs="Times New Roman"/>
            <w:sz w:val="24"/>
            <w:szCs w:val="24"/>
          </w:rPr>
          <w:delText>, which Jon would be more successful if he could become a nuclear physicist</w:delText>
        </w:r>
        <w:r w:rsidR="004E0471" w:rsidDel="00516F1E">
          <w:rPr>
            <w:rFonts w:ascii="Times New Roman" w:hAnsi="Times New Roman" w:cs="Times New Roman"/>
            <w:sz w:val="24"/>
            <w:szCs w:val="24"/>
          </w:rPr>
          <w:delText xml:space="preserve">. </w:delText>
        </w:r>
      </w:del>
      <w:ins w:id="41" w:author="Victoria White" w:date="2017-05-03T19:27:00Z">
        <w:r w:rsidR="00516F1E">
          <w:rPr>
            <w:rFonts w:ascii="Times New Roman" w:hAnsi="Times New Roman" w:cs="Times New Roman"/>
            <w:sz w:val="24"/>
            <w:szCs w:val="24"/>
          </w:rPr>
          <w:t>.</w:t>
        </w:r>
      </w:ins>
      <w:r w:rsidR="004E0471">
        <w:rPr>
          <w:rFonts w:ascii="Times New Roman" w:hAnsi="Times New Roman" w:cs="Times New Roman"/>
          <w:sz w:val="24"/>
          <w:szCs w:val="24"/>
        </w:rPr>
        <w:t>“My father was a watch</w:t>
      </w:r>
      <w:del w:id="42" w:author="Victoria White" w:date="2017-05-03T19:28:00Z">
        <w:r w:rsidR="004E0471" w:rsidDel="004E32A0">
          <w:rPr>
            <w:rFonts w:ascii="Times New Roman" w:hAnsi="Times New Roman" w:cs="Times New Roman"/>
            <w:sz w:val="24"/>
            <w:szCs w:val="24"/>
          </w:rPr>
          <w:delText xml:space="preserve"> </w:delText>
        </w:r>
      </w:del>
      <w:r w:rsidR="00DF2F27">
        <w:rPr>
          <w:rFonts w:ascii="Times New Roman" w:hAnsi="Times New Roman" w:cs="Times New Roman"/>
          <w:sz w:val="24"/>
          <w:szCs w:val="24"/>
        </w:rPr>
        <w:t>maker;</w:t>
      </w:r>
      <w:r w:rsidR="004E0471">
        <w:rPr>
          <w:rFonts w:ascii="Times New Roman" w:hAnsi="Times New Roman" w:cs="Times New Roman"/>
          <w:sz w:val="24"/>
          <w:szCs w:val="24"/>
        </w:rPr>
        <w:t xml:space="preserve"> he abandoned it when Einstein </w:t>
      </w:r>
      <w:r w:rsidR="004E0471">
        <w:rPr>
          <w:rFonts w:ascii="Times New Roman" w:hAnsi="Times New Roman" w:cs="Times New Roman"/>
          <w:sz w:val="24"/>
          <w:szCs w:val="24"/>
        </w:rPr>
        <w:lastRenderedPageBreak/>
        <w:t>discovered time is relative. I would only agree that a symbolic clock is as nourishing to the intellect as photograph of oxygen to a drowning man.”</w:t>
      </w:r>
      <w:proofErr w:type="gramStart"/>
      <w:r w:rsidR="00450308">
        <w:rPr>
          <w:rFonts w:ascii="Times New Roman" w:hAnsi="Times New Roman" w:cs="Times New Roman"/>
          <w:sz w:val="24"/>
          <w:szCs w:val="24"/>
        </w:rPr>
        <w:t>(Gibbon Moore)</w:t>
      </w:r>
      <w:ins w:id="43" w:author="Victoria White" w:date="2017-05-03T19:28:00Z">
        <w:r w:rsidR="004E32A0">
          <w:rPr>
            <w:rFonts w:ascii="Times New Roman" w:hAnsi="Times New Roman" w:cs="Times New Roman"/>
            <w:sz w:val="24"/>
            <w:szCs w:val="24"/>
          </w:rPr>
          <w:t>”.</w:t>
        </w:r>
        <w:proofErr w:type="gramEnd"/>
        <w:r w:rsidR="004E32A0">
          <w:rPr>
            <w:rFonts w:ascii="Times New Roman" w:hAnsi="Times New Roman" w:cs="Times New Roman"/>
            <w:sz w:val="24"/>
            <w:szCs w:val="24"/>
          </w:rPr>
          <w:t xml:space="preserve"> </w:t>
        </w:r>
      </w:ins>
      <w:del w:id="44" w:author="Victoria White" w:date="2017-05-03T19:28:00Z">
        <w:r w:rsidR="00450308" w:rsidDel="004E32A0">
          <w:rPr>
            <w:rFonts w:ascii="Times New Roman" w:hAnsi="Times New Roman" w:cs="Times New Roman"/>
            <w:sz w:val="24"/>
            <w:szCs w:val="24"/>
          </w:rPr>
          <w:delText>, “</w:delText>
        </w:r>
      </w:del>
      <w:ins w:id="45" w:author="Victoria White" w:date="2017-05-03T19:29:00Z">
        <w:r w:rsidR="004E32A0">
          <w:rPr>
            <w:rFonts w:ascii="Times New Roman" w:hAnsi="Times New Roman" w:cs="Times New Roman"/>
            <w:sz w:val="24"/>
            <w:szCs w:val="24"/>
          </w:rPr>
          <w:t xml:space="preserve">Jon </w:t>
        </w:r>
      </w:ins>
      <w:del w:id="46" w:author="Victoria White" w:date="2017-05-03T19:29:00Z">
        <w:r w:rsidR="00450308" w:rsidDel="004E32A0">
          <w:rPr>
            <w:rFonts w:ascii="Times New Roman" w:hAnsi="Times New Roman" w:cs="Times New Roman"/>
            <w:sz w:val="24"/>
            <w:szCs w:val="24"/>
          </w:rPr>
          <w:delText xml:space="preserve">He </w:delText>
        </w:r>
      </w:del>
      <w:r w:rsidR="00450308">
        <w:rPr>
          <w:rFonts w:ascii="Times New Roman" w:hAnsi="Times New Roman" w:cs="Times New Roman"/>
          <w:sz w:val="24"/>
          <w:szCs w:val="24"/>
        </w:rPr>
        <w:t>beg</w:t>
      </w:r>
      <w:ins w:id="47" w:author="Victoria White" w:date="2017-05-03T19:29:00Z">
        <w:r w:rsidR="004E32A0">
          <w:rPr>
            <w:rFonts w:ascii="Times New Roman" w:hAnsi="Times New Roman" w:cs="Times New Roman"/>
            <w:sz w:val="24"/>
            <w:szCs w:val="24"/>
          </w:rPr>
          <w:t>an</w:t>
        </w:r>
      </w:ins>
      <w:del w:id="48" w:author="Victoria White" w:date="2017-05-03T19:29:00Z">
        <w:r w:rsidR="00450308" w:rsidDel="004E32A0">
          <w:rPr>
            <w:rFonts w:ascii="Times New Roman" w:hAnsi="Times New Roman" w:cs="Times New Roman"/>
            <w:sz w:val="24"/>
            <w:szCs w:val="24"/>
          </w:rPr>
          <w:delText>ins</w:delText>
        </w:r>
      </w:del>
      <w:r w:rsidR="00450308">
        <w:rPr>
          <w:rFonts w:ascii="Times New Roman" w:hAnsi="Times New Roman" w:cs="Times New Roman"/>
          <w:sz w:val="24"/>
          <w:szCs w:val="24"/>
        </w:rPr>
        <w:t xml:space="preserve"> his life wanting to be a watchmaker like his father; however, while Jon </w:t>
      </w:r>
      <w:ins w:id="49" w:author="Victoria White" w:date="2017-05-03T19:29:00Z">
        <w:r w:rsidR="004E32A0">
          <w:rPr>
            <w:rFonts w:ascii="Times New Roman" w:hAnsi="Times New Roman" w:cs="Times New Roman"/>
            <w:sz w:val="24"/>
            <w:szCs w:val="24"/>
          </w:rPr>
          <w:t>was</w:t>
        </w:r>
      </w:ins>
      <w:del w:id="50" w:author="Victoria White" w:date="2017-05-03T19:29:00Z">
        <w:r w:rsidR="00450308" w:rsidDel="004E32A0">
          <w:rPr>
            <w:rFonts w:ascii="Times New Roman" w:hAnsi="Times New Roman" w:cs="Times New Roman"/>
            <w:sz w:val="24"/>
            <w:szCs w:val="24"/>
          </w:rPr>
          <w:delText>is</w:delText>
        </w:r>
      </w:del>
      <w:r w:rsidR="00450308">
        <w:rPr>
          <w:rFonts w:ascii="Times New Roman" w:hAnsi="Times New Roman" w:cs="Times New Roman"/>
          <w:sz w:val="24"/>
          <w:szCs w:val="24"/>
        </w:rPr>
        <w:t xml:space="preserve"> in his late teen years, the first atomic bomb </w:t>
      </w:r>
      <w:ins w:id="51" w:author="Victoria White" w:date="2017-05-03T19:29:00Z">
        <w:r w:rsidR="004E32A0">
          <w:rPr>
            <w:rFonts w:ascii="Times New Roman" w:hAnsi="Times New Roman" w:cs="Times New Roman"/>
            <w:sz w:val="24"/>
            <w:szCs w:val="24"/>
          </w:rPr>
          <w:t>was</w:t>
        </w:r>
      </w:ins>
      <w:del w:id="52" w:author="Victoria White" w:date="2017-05-03T19:29:00Z">
        <w:r w:rsidR="00450308" w:rsidDel="004E32A0">
          <w:rPr>
            <w:rFonts w:ascii="Times New Roman" w:hAnsi="Times New Roman" w:cs="Times New Roman"/>
            <w:sz w:val="24"/>
            <w:szCs w:val="24"/>
          </w:rPr>
          <w:delText>is</w:delText>
        </w:r>
      </w:del>
      <w:r w:rsidR="00450308">
        <w:rPr>
          <w:rFonts w:ascii="Times New Roman" w:hAnsi="Times New Roman" w:cs="Times New Roman"/>
          <w:sz w:val="24"/>
          <w:szCs w:val="24"/>
        </w:rPr>
        <w:t xml:space="preserve"> dropped, and Jon’s father </w:t>
      </w:r>
      <w:del w:id="53" w:author="Victoria White" w:date="2017-05-03T19:29:00Z">
        <w:r w:rsidR="00450308" w:rsidDel="004E32A0">
          <w:rPr>
            <w:rFonts w:ascii="Times New Roman" w:hAnsi="Times New Roman" w:cs="Times New Roman"/>
            <w:sz w:val="24"/>
            <w:szCs w:val="24"/>
          </w:rPr>
          <w:delText>sees no future</w:delText>
        </w:r>
      </w:del>
      <w:ins w:id="54" w:author="Victoria White" w:date="2017-05-03T19:29:00Z">
        <w:r w:rsidR="004E32A0">
          <w:rPr>
            <w:rFonts w:ascii="Times New Roman" w:hAnsi="Times New Roman" w:cs="Times New Roman"/>
            <w:sz w:val="24"/>
            <w:szCs w:val="24"/>
          </w:rPr>
          <w:t>did not see a future</w:t>
        </w:r>
      </w:ins>
      <w:r w:rsidR="00450308">
        <w:rPr>
          <w:rFonts w:ascii="Times New Roman" w:hAnsi="Times New Roman" w:cs="Times New Roman"/>
          <w:sz w:val="24"/>
          <w:szCs w:val="24"/>
        </w:rPr>
        <w:t xml:space="preserve"> in </w:t>
      </w:r>
      <w:proofErr w:type="spellStart"/>
      <w:r w:rsidR="00450308">
        <w:rPr>
          <w:rFonts w:ascii="Times New Roman" w:hAnsi="Times New Roman" w:cs="Times New Roman"/>
          <w:sz w:val="24"/>
          <w:szCs w:val="24"/>
        </w:rPr>
        <w:t>watchmaking</w:t>
      </w:r>
      <w:proofErr w:type="spellEnd"/>
      <w:r w:rsidR="00450308">
        <w:rPr>
          <w:rFonts w:ascii="Times New Roman" w:hAnsi="Times New Roman" w:cs="Times New Roman"/>
          <w:sz w:val="24"/>
          <w:szCs w:val="24"/>
        </w:rPr>
        <w:t>”</w:t>
      </w:r>
      <w:r w:rsidR="00083C65">
        <w:rPr>
          <w:rFonts w:ascii="Times New Roman" w:hAnsi="Times New Roman" w:cs="Times New Roman"/>
          <w:sz w:val="24"/>
          <w:szCs w:val="24"/>
        </w:rPr>
        <w:t>(</w:t>
      </w:r>
      <w:proofErr w:type="spellStart"/>
      <w:r w:rsidR="00083C65">
        <w:rPr>
          <w:rFonts w:ascii="Times New Roman" w:hAnsi="Times New Roman" w:cs="Times New Roman"/>
          <w:sz w:val="24"/>
          <w:szCs w:val="24"/>
        </w:rPr>
        <w:t>Fishbraugh</w:t>
      </w:r>
      <w:proofErr w:type="spellEnd"/>
      <w:r w:rsidR="00083C65">
        <w:rPr>
          <w:rFonts w:ascii="Times New Roman" w:hAnsi="Times New Roman" w:cs="Times New Roman"/>
          <w:sz w:val="24"/>
          <w:szCs w:val="24"/>
        </w:rPr>
        <w:t xml:space="preserve"> 194)</w:t>
      </w:r>
      <w:ins w:id="55" w:author="Victoria White" w:date="2017-05-03T19:30:00Z">
        <w:r w:rsidR="005C1CDA">
          <w:rPr>
            <w:rFonts w:ascii="Times New Roman" w:hAnsi="Times New Roman" w:cs="Times New Roman"/>
            <w:sz w:val="24"/>
            <w:szCs w:val="24"/>
          </w:rPr>
          <w:t>.</w:t>
        </w:r>
      </w:ins>
      <w:r w:rsidR="00450308">
        <w:rPr>
          <w:rFonts w:ascii="Times New Roman" w:hAnsi="Times New Roman" w:cs="Times New Roman"/>
          <w:sz w:val="24"/>
          <w:szCs w:val="24"/>
        </w:rPr>
        <w:t xml:space="preserve">  With both</w:t>
      </w:r>
      <w:r w:rsidR="00DF2F27">
        <w:rPr>
          <w:rFonts w:ascii="Times New Roman" w:hAnsi="Times New Roman" w:cs="Times New Roman"/>
          <w:sz w:val="24"/>
          <w:szCs w:val="24"/>
        </w:rPr>
        <w:t xml:space="preserve"> quote</w:t>
      </w:r>
      <w:r w:rsidR="00450308">
        <w:rPr>
          <w:rFonts w:ascii="Times New Roman" w:hAnsi="Times New Roman" w:cs="Times New Roman"/>
          <w:sz w:val="24"/>
          <w:szCs w:val="24"/>
        </w:rPr>
        <w:t>s</w:t>
      </w:r>
      <w:r w:rsidR="00DF2F27">
        <w:rPr>
          <w:rFonts w:ascii="Times New Roman" w:hAnsi="Times New Roman" w:cs="Times New Roman"/>
          <w:sz w:val="24"/>
          <w:szCs w:val="24"/>
        </w:rPr>
        <w:t>, we concl</w:t>
      </w:r>
      <w:r w:rsidR="00450308">
        <w:rPr>
          <w:rFonts w:ascii="Times New Roman" w:hAnsi="Times New Roman" w:cs="Times New Roman"/>
          <w:sz w:val="24"/>
          <w:szCs w:val="24"/>
        </w:rPr>
        <w:t>uded that during the late 1940s and early 1950s</w:t>
      </w:r>
      <w:r w:rsidR="00DF2F27">
        <w:rPr>
          <w:rFonts w:ascii="Times New Roman" w:hAnsi="Times New Roman" w:cs="Times New Roman"/>
          <w:sz w:val="24"/>
          <w:szCs w:val="24"/>
        </w:rPr>
        <w:t xml:space="preserve">, </w:t>
      </w:r>
      <w:ins w:id="56" w:author="Victoria White" w:date="2017-05-03T19:30:00Z">
        <w:r w:rsidR="004E06A6">
          <w:rPr>
            <w:rFonts w:ascii="Times New Roman" w:hAnsi="Times New Roman" w:cs="Times New Roman"/>
            <w:sz w:val="24"/>
            <w:szCs w:val="24"/>
          </w:rPr>
          <w:t xml:space="preserve">being a </w:t>
        </w:r>
      </w:ins>
      <w:r w:rsidR="00DF2F27">
        <w:rPr>
          <w:rFonts w:ascii="Times New Roman" w:hAnsi="Times New Roman" w:cs="Times New Roman"/>
          <w:sz w:val="24"/>
          <w:szCs w:val="24"/>
        </w:rPr>
        <w:t>nuclear physicist was a highly praised job, w</w:t>
      </w:r>
      <w:ins w:id="57" w:author="Victoria White" w:date="2017-05-03T19:31:00Z">
        <w:r w:rsidR="004B57BE">
          <w:rPr>
            <w:rFonts w:ascii="Times New Roman" w:hAnsi="Times New Roman" w:cs="Times New Roman"/>
            <w:sz w:val="24"/>
            <w:szCs w:val="24"/>
          </w:rPr>
          <w:t>ith</w:t>
        </w:r>
      </w:ins>
      <w:del w:id="58" w:author="Victoria White" w:date="2017-05-03T19:31:00Z">
        <w:r w:rsidR="00DF2F27" w:rsidDel="004B57BE">
          <w:rPr>
            <w:rFonts w:ascii="Times New Roman" w:hAnsi="Times New Roman" w:cs="Times New Roman"/>
            <w:sz w:val="24"/>
            <w:szCs w:val="24"/>
          </w:rPr>
          <w:delText>here</w:delText>
        </w:r>
      </w:del>
      <w:r w:rsidR="00DF2F27">
        <w:rPr>
          <w:rFonts w:ascii="Times New Roman" w:hAnsi="Times New Roman" w:cs="Times New Roman"/>
          <w:sz w:val="24"/>
          <w:szCs w:val="24"/>
        </w:rPr>
        <w:t xml:space="preserve"> the </w:t>
      </w:r>
      <w:ins w:id="59" w:author="Victoria White" w:date="2017-05-03T19:31:00Z">
        <w:r w:rsidR="004B57BE">
          <w:rPr>
            <w:rFonts w:ascii="Times New Roman" w:hAnsi="Times New Roman" w:cs="Times New Roman"/>
            <w:sz w:val="24"/>
            <w:szCs w:val="24"/>
          </w:rPr>
          <w:t xml:space="preserve">increased </w:t>
        </w:r>
      </w:ins>
      <w:r w:rsidR="00DF2F27">
        <w:rPr>
          <w:rFonts w:ascii="Times New Roman" w:hAnsi="Times New Roman" w:cs="Times New Roman"/>
          <w:sz w:val="24"/>
          <w:szCs w:val="24"/>
        </w:rPr>
        <w:t xml:space="preserve">demand </w:t>
      </w:r>
      <w:ins w:id="60" w:author="Victoria White" w:date="2017-05-03T19:31:00Z">
        <w:r w:rsidR="004B57BE">
          <w:rPr>
            <w:rFonts w:ascii="Times New Roman" w:hAnsi="Times New Roman" w:cs="Times New Roman"/>
            <w:sz w:val="24"/>
            <w:szCs w:val="24"/>
          </w:rPr>
          <w:t xml:space="preserve">for </w:t>
        </w:r>
      </w:ins>
      <w:r w:rsidR="00DF2F27">
        <w:rPr>
          <w:rFonts w:ascii="Times New Roman" w:hAnsi="Times New Roman" w:cs="Times New Roman"/>
          <w:sz w:val="24"/>
          <w:szCs w:val="24"/>
        </w:rPr>
        <w:t>nuclear physicist</w:t>
      </w:r>
      <w:ins w:id="61" w:author="Victoria White" w:date="2017-05-03T19:31:00Z">
        <w:r w:rsidR="004B57BE">
          <w:rPr>
            <w:rFonts w:ascii="Times New Roman" w:hAnsi="Times New Roman" w:cs="Times New Roman"/>
            <w:sz w:val="24"/>
            <w:szCs w:val="24"/>
          </w:rPr>
          <w:t>s</w:t>
        </w:r>
      </w:ins>
      <w:del w:id="62" w:author="Victoria White" w:date="2017-05-03T19:31:00Z">
        <w:r w:rsidR="00DF2F27" w:rsidDel="004B57BE">
          <w:rPr>
            <w:rFonts w:ascii="Times New Roman" w:hAnsi="Times New Roman" w:cs="Times New Roman"/>
            <w:sz w:val="24"/>
            <w:szCs w:val="24"/>
          </w:rPr>
          <w:delText xml:space="preserve"> raised</w:delText>
        </w:r>
      </w:del>
      <w:r w:rsidR="00DF2F27">
        <w:rPr>
          <w:rFonts w:ascii="Times New Roman" w:hAnsi="Times New Roman" w:cs="Times New Roman"/>
          <w:sz w:val="24"/>
          <w:szCs w:val="24"/>
        </w:rPr>
        <w:t xml:space="preserve">, </w:t>
      </w:r>
      <w:del w:id="63" w:author="Victoria White" w:date="2017-05-03T19:31:00Z">
        <w:r w:rsidR="00DF2F27" w:rsidDel="004B57BE">
          <w:rPr>
            <w:rFonts w:ascii="Times New Roman" w:hAnsi="Times New Roman" w:cs="Times New Roman"/>
            <w:sz w:val="24"/>
            <w:szCs w:val="24"/>
          </w:rPr>
          <w:delText>the supply of nuclear ph</w:delText>
        </w:r>
        <w:r w:rsidR="00450308" w:rsidDel="004B57BE">
          <w:rPr>
            <w:rFonts w:ascii="Times New Roman" w:hAnsi="Times New Roman" w:cs="Times New Roman"/>
            <w:sz w:val="24"/>
            <w:szCs w:val="24"/>
          </w:rPr>
          <w:delText xml:space="preserve">ysicist also needed to meet the demand, </w:delText>
        </w:r>
        <w:r w:rsidR="00DF2F27" w:rsidDel="004B57BE">
          <w:rPr>
            <w:rFonts w:ascii="Times New Roman" w:hAnsi="Times New Roman" w:cs="Times New Roman"/>
            <w:sz w:val="24"/>
            <w:szCs w:val="24"/>
          </w:rPr>
          <w:delText xml:space="preserve"> so </w:delText>
        </w:r>
      </w:del>
      <w:r w:rsidR="00DF2F27">
        <w:rPr>
          <w:rFonts w:ascii="Times New Roman" w:hAnsi="Times New Roman" w:cs="Times New Roman"/>
          <w:sz w:val="24"/>
          <w:szCs w:val="24"/>
        </w:rPr>
        <w:t xml:space="preserve">Jon was </w:t>
      </w:r>
      <w:ins w:id="64" w:author="Victoria White" w:date="2017-05-03T19:32:00Z">
        <w:r w:rsidR="004B57BE">
          <w:rPr>
            <w:rFonts w:ascii="Times New Roman" w:hAnsi="Times New Roman" w:cs="Times New Roman"/>
            <w:sz w:val="24"/>
            <w:szCs w:val="24"/>
          </w:rPr>
          <w:t>urged</w:t>
        </w:r>
      </w:ins>
      <w:del w:id="65" w:author="Victoria White" w:date="2017-05-03T19:32:00Z">
        <w:r w:rsidR="00DF2F27" w:rsidDel="004B57BE">
          <w:rPr>
            <w:rFonts w:ascii="Times New Roman" w:hAnsi="Times New Roman" w:cs="Times New Roman"/>
            <w:sz w:val="24"/>
            <w:szCs w:val="24"/>
          </w:rPr>
          <w:delText>forced</w:delText>
        </w:r>
      </w:del>
      <w:r w:rsidR="00DF2F27">
        <w:rPr>
          <w:rFonts w:ascii="Times New Roman" w:hAnsi="Times New Roman" w:cs="Times New Roman"/>
          <w:sz w:val="24"/>
          <w:szCs w:val="24"/>
        </w:rPr>
        <w:t xml:space="preserve"> to be a nuclear physicist under his father’s influence; Jon’s career change</w:t>
      </w:r>
      <w:ins w:id="66" w:author="Victoria White" w:date="2017-05-03T19:32:00Z">
        <w:r w:rsidR="004B57BE">
          <w:rPr>
            <w:rFonts w:ascii="Times New Roman" w:hAnsi="Times New Roman" w:cs="Times New Roman"/>
            <w:sz w:val="24"/>
            <w:szCs w:val="24"/>
          </w:rPr>
          <w:t xml:space="preserve"> </w:t>
        </w:r>
      </w:ins>
      <w:del w:id="67" w:author="Victoria White" w:date="2017-05-03T19:32:00Z">
        <w:r w:rsidR="00DF2F27" w:rsidDel="004B57BE">
          <w:rPr>
            <w:rFonts w:ascii="Times New Roman" w:hAnsi="Times New Roman" w:cs="Times New Roman"/>
            <w:sz w:val="24"/>
            <w:szCs w:val="24"/>
          </w:rPr>
          <w:delText xml:space="preserve">d </w:delText>
        </w:r>
      </w:del>
      <w:r w:rsidR="00DF2F27">
        <w:rPr>
          <w:rFonts w:ascii="Times New Roman" w:hAnsi="Times New Roman" w:cs="Times New Roman"/>
          <w:sz w:val="24"/>
          <w:szCs w:val="24"/>
        </w:rPr>
        <w:t xml:space="preserve">had led </w:t>
      </w:r>
      <w:proofErr w:type="spellStart"/>
      <w:r w:rsidR="00DF2F27">
        <w:rPr>
          <w:rFonts w:ascii="Times New Roman" w:hAnsi="Times New Roman" w:cs="Times New Roman"/>
          <w:sz w:val="24"/>
          <w:szCs w:val="24"/>
        </w:rPr>
        <w:t>hims</w:t>
      </w:r>
      <w:proofErr w:type="spellEnd"/>
      <w:del w:id="68" w:author="Victoria White" w:date="2017-05-03T19:32:00Z">
        <w:r w:rsidR="00DF2F27" w:rsidDel="004B57BE">
          <w:rPr>
            <w:rFonts w:ascii="Times New Roman" w:hAnsi="Times New Roman" w:cs="Times New Roman"/>
            <w:sz w:val="24"/>
            <w:szCs w:val="24"/>
          </w:rPr>
          <w:delText>elf</w:delText>
        </w:r>
      </w:del>
      <w:r w:rsidR="00DF2F27">
        <w:rPr>
          <w:rFonts w:ascii="Times New Roman" w:hAnsi="Times New Roman" w:cs="Times New Roman"/>
          <w:sz w:val="24"/>
          <w:szCs w:val="24"/>
        </w:rPr>
        <w:t xml:space="preserve"> into the victim of social selection. </w:t>
      </w:r>
    </w:p>
    <w:p w:rsidR="00450308" w:rsidRDefault="00DF2F27" w:rsidP="003C5B9D">
      <w:pPr>
        <w:spacing w:line="480" w:lineRule="auto"/>
        <w:rPr>
          <w:rFonts w:ascii="Times New Roman" w:hAnsi="Times New Roman" w:cs="Times New Roman"/>
          <w:sz w:val="24"/>
          <w:szCs w:val="24"/>
        </w:rPr>
      </w:pPr>
      <w:r>
        <w:rPr>
          <w:rFonts w:ascii="Times New Roman" w:hAnsi="Times New Roman" w:cs="Times New Roman"/>
          <w:sz w:val="24"/>
          <w:szCs w:val="24"/>
        </w:rPr>
        <w:tab/>
        <w:t>Jon’s career chang</w:t>
      </w:r>
      <w:ins w:id="69" w:author="Victoria White" w:date="2017-05-03T19:32:00Z">
        <w:r w:rsidR="00EC6DDF">
          <w:rPr>
            <w:rFonts w:ascii="Times New Roman" w:hAnsi="Times New Roman" w:cs="Times New Roman"/>
            <w:sz w:val="24"/>
            <w:szCs w:val="24"/>
          </w:rPr>
          <w:t>e</w:t>
        </w:r>
      </w:ins>
      <w:del w:id="70" w:author="Victoria White" w:date="2017-05-03T19:32:00Z">
        <w:r w:rsidDel="00EC6DDF">
          <w:rPr>
            <w:rFonts w:ascii="Times New Roman" w:hAnsi="Times New Roman" w:cs="Times New Roman"/>
            <w:sz w:val="24"/>
            <w:szCs w:val="24"/>
          </w:rPr>
          <w:delText>ing</w:delText>
        </w:r>
      </w:del>
      <w:r>
        <w:rPr>
          <w:rFonts w:ascii="Times New Roman" w:hAnsi="Times New Roman" w:cs="Times New Roman"/>
          <w:sz w:val="24"/>
          <w:szCs w:val="24"/>
        </w:rPr>
        <w:t xml:space="preserve"> can interoperate as going from normal into </w:t>
      </w:r>
      <w:r w:rsidR="0016147D">
        <w:rPr>
          <w:rFonts w:ascii="Times New Roman" w:hAnsi="Times New Roman" w:cs="Times New Roman"/>
          <w:sz w:val="24"/>
          <w:szCs w:val="24"/>
        </w:rPr>
        <w:t>abnormal, due to his social condition</w:t>
      </w:r>
      <w:ins w:id="71" w:author="Victoria White" w:date="2017-05-04T23:01:00Z">
        <w:r w:rsidR="009C768E">
          <w:rPr>
            <w:rFonts w:ascii="Times New Roman" w:hAnsi="Times New Roman" w:cs="Times New Roman"/>
            <w:sz w:val="24"/>
            <w:szCs w:val="24"/>
          </w:rPr>
          <w:t xml:space="preserve">. </w:t>
        </w:r>
      </w:ins>
      <w:del w:id="72" w:author="Victoria White" w:date="2017-05-04T23:01:00Z">
        <w:r w:rsidR="0016147D" w:rsidDel="009C768E">
          <w:rPr>
            <w:rFonts w:ascii="Times New Roman" w:hAnsi="Times New Roman" w:cs="Times New Roman"/>
            <w:sz w:val="24"/>
            <w:szCs w:val="24"/>
          </w:rPr>
          <w:delText xml:space="preserve">, </w:delText>
        </w:r>
      </w:del>
      <w:ins w:id="73" w:author="Victoria White" w:date="2017-05-04T23:01:00Z">
        <w:r w:rsidR="009C768E">
          <w:rPr>
            <w:rFonts w:ascii="Times New Roman" w:hAnsi="Times New Roman" w:cs="Times New Roman"/>
            <w:sz w:val="24"/>
            <w:szCs w:val="24"/>
          </w:rPr>
          <w:t>W</w:t>
        </w:r>
      </w:ins>
      <w:del w:id="74" w:author="Victoria White" w:date="2017-05-04T23:01:00Z">
        <w:r w:rsidR="0016147D" w:rsidDel="009C768E">
          <w:rPr>
            <w:rFonts w:ascii="Times New Roman" w:hAnsi="Times New Roman" w:cs="Times New Roman"/>
            <w:sz w:val="24"/>
            <w:szCs w:val="24"/>
          </w:rPr>
          <w:delText>in such sense, w</w:delText>
        </w:r>
      </w:del>
      <w:r w:rsidR="0016147D">
        <w:rPr>
          <w:rFonts w:ascii="Times New Roman" w:hAnsi="Times New Roman" w:cs="Times New Roman"/>
          <w:sz w:val="24"/>
          <w:szCs w:val="24"/>
        </w:rPr>
        <w:t xml:space="preserve">e can compare Jon’s situation to the main character from </w:t>
      </w:r>
      <w:del w:id="75" w:author="Victoria White" w:date="2017-05-03T19:32:00Z">
        <w:r w:rsidR="00A91A69" w:rsidRPr="00A91A69">
          <w:rPr>
            <w:rFonts w:ascii="Times New Roman" w:hAnsi="Times New Roman" w:cs="Times New Roman"/>
            <w:i/>
            <w:sz w:val="24"/>
            <w:szCs w:val="24"/>
            <w:rPrChange w:id="76" w:author="Victoria White" w:date="2017-05-03T19:33:00Z">
              <w:rPr>
                <w:rFonts w:ascii="Times New Roman" w:hAnsi="Times New Roman" w:cs="Times New Roman"/>
                <w:sz w:val="24"/>
                <w:szCs w:val="24"/>
              </w:rPr>
            </w:rPrChange>
          </w:rPr>
          <w:delText>“</w:delText>
        </w:r>
      </w:del>
      <w:r w:rsidR="00A91A69" w:rsidRPr="00A91A69">
        <w:rPr>
          <w:rFonts w:ascii="Times New Roman" w:hAnsi="Times New Roman" w:cs="Times New Roman"/>
          <w:i/>
          <w:sz w:val="24"/>
          <w:szCs w:val="24"/>
          <w:rPrChange w:id="77" w:author="Victoria White" w:date="2017-05-03T19:33:00Z">
            <w:rPr>
              <w:rFonts w:ascii="Times New Roman" w:hAnsi="Times New Roman" w:cs="Times New Roman"/>
              <w:sz w:val="24"/>
              <w:szCs w:val="24"/>
            </w:rPr>
          </w:rPrChange>
        </w:rPr>
        <w:t>Abraham’s Enchanted Forest</w:t>
      </w:r>
      <w:del w:id="78" w:author="Victoria White" w:date="2017-05-03T19:32:00Z">
        <w:r w:rsidR="00A91A69" w:rsidRPr="00A91A69">
          <w:rPr>
            <w:rFonts w:ascii="Times New Roman" w:hAnsi="Times New Roman" w:cs="Times New Roman"/>
            <w:i/>
            <w:sz w:val="24"/>
            <w:szCs w:val="24"/>
            <w:rPrChange w:id="79" w:author="Victoria White" w:date="2017-05-03T19:33:00Z">
              <w:rPr>
                <w:rFonts w:ascii="Times New Roman" w:hAnsi="Times New Roman" w:cs="Times New Roman"/>
                <w:sz w:val="24"/>
                <w:szCs w:val="24"/>
              </w:rPr>
            </w:rPrChange>
          </w:rPr>
          <w:delText>”</w:delText>
        </w:r>
      </w:del>
      <w:r w:rsidR="0016147D">
        <w:rPr>
          <w:rFonts w:ascii="Times New Roman" w:hAnsi="Times New Roman" w:cs="Times New Roman"/>
          <w:sz w:val="24"/>
          <w:szCs w:val="24"/>
        </w:rPr>
        <w:t xml:space="preserve"> Greta, who had to dress in a fairy suit inside of her father’s forest theme park</w:t>
      </w:r>
      <w:r w:rsidR="00B72BA4">
        <w:rPr>
          <w:rFonts w:ascii="Times New Roman" w:hAnsi="Times New Roman" w:cs="Times New Roman"/>
          <w:sz w:val="24"/>
          <w:szCs w:val="24"/>
        </w:rPr>
        <w:t xml:space="preserve"> while being able to live inside the theme park</w:t>
      </w:r>
      <w:ins w:id="80" w:author="Victoria White" w:date="2017-05-04T23:02:00Z">
        <w:r w:rsidR="009C768E">
          <w:rPr>
            <w:rFonts w:ascii="Times New Roman" w:hAnsi="Times New Roman" w:cs="Times New Roman"/>
            <w:sz w:val="24"/>
            <w:szCs w:val="24"/>
          </w:rPr>
          <w:t xml:space="preserve">. </w:t>
        </w:r>
      </w:ins>
      <w:del w:id="81" w:author="Victoria White" w:date="2017-05-04T23:02:00Z">
        <w:r w:rsidR="0016147D" w:rsidDel="009C768E">
          <w:rPr>
            <w:rFonts w:ascii="Times New Roman" w:hAnsi="Times New Roman" w:cs="Times New Roman"/>
            <w:sz w:val="24"/>
            <w:szCs w:val="24"/>
          </w:rPr>
          <w:delText xml:space="preserve">, essentially </w:delText>
        </w:r>
        <w:r w:rsidR="00B72BA4" w:rsidDel="009C768E">
          <w:rPr>
            <w:rFonts w:ascii="Times New Roman" w:hAnsi="Times New Roman" w:cs="Times New Roman"/>
            <w:sz w:val="24"/>
            <w:szCs w:val="24"/>
          </w:rPr>
          <w:delText>she</w:delText>
        </w:r>
      </w:del>
      <w:ins w:id="82" w:author="Victoria White" w:date="2017-05-04T23:02:00Z">
        <w:r w:rsidR="009C768E">
          <w:rPr>
            <w:rFonts w:ascii="Times New Roman" w:hAnsi="Times New Roman" w:cs="Times New Roman"/>
            <w:sz w:val="24"/>
            <w:szCs w:val="24"/>
          </w:rPr>
          <w:t>Essentially, Greta</w:t>
        </w:r>
      </w:ins>
      <w:r w:rsidR="00B72BA4">
        <w:rPr>
          <w:rFonts w:ascii="Times New Roman" w:hAnsi="Times New Roman" w:cs="Times New Roman"/>
          <w:sz w:val="24"/>
          <w:szCs w:val="24"/>
        </w:rPr>
        <w:t xml:space="preserve"> was living the life of the</w:t>
      </w:r>
      <w:r w:rsidR="0016147D">
        <w:rPr>
          <w:rFonts w:ascii="Times New Roman" w:hAnsi="Times New Roman" w:cs="Times New Roman"/>
          <w:sz w:val="24"/>
          <w:szCs w:val="24"/>
        </w:rPr>
        <w:t xml:space="preserve"> princess inside the Disney’s world, but because of this </w:t>
      </w:r>
      <w:ins w:id="83" w:author="Victoria White" w:date="2017-05-04T23:02:00Z">
        <w:r w:rsidR="009C768E">
          <w:rPr>
            <w:rFonts w:ascii="Times New Roman" w:hAnsi="Times New Roman" w:cs="Times New Roman"/>
            <w:sz w:val="24"/>
            <w:szCs w:val="24"/>
          </w:rPr>
          <w:t>ab</w:t>
        </w:r>
      </w:ins>
      <w:del w:id="84" w:author="Victoria White" w:date="2017-05-04T23:02:00Z">
        <w:r w:rsidR="0016147D" w:rsidDel="009C768E">
          <w:rPr>
            <w:rFonts w:ascii="Times New Roman" w:hAnsi="Times New Roman" w:cs="Times New Roman"/>
            <w:sz w:val="24"/>
            <w:szCs w:val="24"/>
          </w:rPr>
          <w:delText>un-</w:delText>
        </w:r>
      </w:del>
      <w:r w:rsidR="0016147D">
        <w:rPr>
          <w:rFonts w:ascii="Times New Roman" w:hAnsi="Times New Roman" w:cs="Times New Roman"/>
          <w:sz w:val="24"/>
          <w:szCs w:val="24"/>
        </w:rPr>
        <w:t>normal life style; it often left Greta wonder</w:t>
      </w:r>
      <w:ins w:id="85" w:author="Victoria White" w:date="2017-05-04T23:02:00Z">
        <w:r w:rsidR="009C768E">
          <w:rPr>
            <w:rFonts w:ascii="Times New Roman" w:hAnsi="Times New Roman" w:cs="Times New Roman"/>
            <w:sz w:val="24"/>
            <w:szCs w:val="24"/>
          </w:rPr>
          <w:t>ing</w:t>
        </w:r>
      </w:ins>
      <w:del w:id="86" w:author="Victoria White" w:date="2017-05-04T23:02:00Z">
        <w:r w:rsidR="0016147D" w:rsidDel="009C768E">
          <w:rPr>
            <w:rFonts w:ascii="Times New Roman" w:hAnsi="Times New Roman" w:cs="Times New Roman"/>
            <w:sz w:val="24"/>
            <w:szCs w:val="24"/>
          </w:rPr>
          <w:delText>ed</w:delText>
        </w:r>
      </w:del>
      <w:r w:rsidR="0016147D">
        <w:rPr>
          <w:rFonts w:ascii="Times New Roman" w:hAnsi="Times New Roman" w:cs="Times New Roman"/>
          <w:sz w:val="24"/>
          <w:szCs w:val="24"/>
        </w:rPr>
        <w:t xml:space="preserve"> the possibilities of living a norma</w:t>
      </w:r>
      <w:r w:rsidR="00B72BA4">
        <w:rPr>
          <w:rFonts w:ascii="Times New Roman" w:hAnsi="Times New Roman" w:cs="Times New Roman"/>
          <w:sz w:val="24"/>
          <w:szCs w:val="24"/>
        </w:rPr>
        <w:t>l life like her classmates</w:t>
      </w:r>
      <w:ins w:id="87" w:author="Victoria White" w:date="2017-05-04T23:02:00Z">
        <w:r w:rsidR="009C768E">
          <w:rPr>
            <w:rFonts w:ascii="Times New Roman" w:hAnsi="Times New Roman" w:cs="Times New Roman"/>
            <w:sz w:val="24"/>
            <w:szCs w:val="24"/>
          </w:rPr>
          <w:t xml:space="preserve">. </w:t>
        </w:r>
      </w:ins>
      <w:del w:id="88" w:author="Victoria White" w:date="2017-05-04T23:02:00Z">
        <w:r w:rsidR="00B72BA4" w:rsidDel="009C768E">
          <w:rPr>
            <w:rFonts w:ascii="Times New Roman" w:hAnsi="Times New Roman" w:cs="Times New Roman"/>
            <w:sz w:val="24"/>
            <w:szCs w:val="24"/>
          </w:rPr>
          <w:delText>, t</w:delText>
        </w:r>
      </w:del>
      <w:del w:id="89" w:author="Victoria White" w:date="2017-05-04T23:03:00Z">
        <w:r w:rsidR="00B72BA4" w:rsidDel="009C768E">
          <w:rPr>
            <w:rFonts w:ascii="Times New Roman" w:hAnsi="Times New Roman" w:cs="Times New Roman"/>
            <w:sz w:val="24"/>
            <w:szCs w:val="24"/>
          </w:rPr>
          <w:delText>he article</w:delText>
        </w:r>
      </w:del>
      <w:r w:rsidR="00B72BA4">
        <w:rPr>
          <w:rFonts w:ascii="Times New Roman" w:hAnsi="Times New Roman" w:cs="Times New Roman"/>
          <w:sz w:val="24"/>
          <w:szCs w:val="24"/>
        </w:rPr>
        <w:t xml:space="preserve"> </w:t>
      </w:r>
      <w:del w:id="90" w:author="Victoria White" w:date="2017-05-04T23:03:00Z">
        <w:r w:rsidR="00B72BA4" w:rsidDel="00A317BC">
          <w:rPr>
            <w:rFonts w:ascii="Times New Roman" w:hAnsi="Times New Roman" w:cs="Times New Roman"/>
            <w:sz w:val="24"/>
            <w:szCs w:val="24"/>
          </w:rPr>
          <w:delText xml:space="preserve">stated </w:delText>
        </w:r>
      </w:del>
      <w:ins w:id="91" w:author="Victoria White" w:date="2017-05-04T23:03:00Z">
        <w:r w:rsidR="00A317BC">
          <w:rPr>
            <w:rFonts w:ascii="Times New Roman" w:hAnsi="Times New Roman" w:cs="Times New Roman"/>
            <w:sz w:val="24"/>
            <w:szCs w:val="24"/>
          </w:rPr>
          <w:t xml:space="preserve">It was stated that </w:t>
        </w:r>
      </w:ins>
      <w:r w:rsidR="00B72BA4">
        <w:rPr>
          <w:rFonts w:ascii="Times New Roman" w:hAnsi="Times New Roman" w:cs="Times New Roman"/>
          <w:sz w:val="24"/>
          <w:szCs w:val="24"/>
        </w:rPr>
        <w:t>“Her favorite movies were the ones where people just did normal stuff: go to school dances, eat dinner with their parents, take walks and talk to each other about their problems. The point was</w:t>
      </w:r>
      <w:proofErr w:type="gramStart"/>
      <w:r w:rsidR="00B72BA4">
        <w:rPr>
          <w:rFonts w:ascii="Times New Roman" w:hAnsi="Times New Roman" w:cs="Times New Roman"/>
          <w:sz w:val="24"/>
          <w:szCs w:val="24"/>
        </w:rPr>
        <w:t>,</w:t>
      </w:r>
      <w:proofErr w:type="gramEnd"/>
      <w:r w:rsidR="00B72BA4">
        <w:rPr>
          <w:rFonts w:ascii="Times New Roman" w:hAnsi="Times New Roman" w:cs="Times New Roman"/>
          <w:sz w:val="24"/>
          <w:szCs w:val="24"/>
        </w:rPr>
        <w:t xml:space="preserve"> no one in the movies ever seemed to realize how good they had it</w:t>
      </w:r>
      <w:ins w:id="92" w:author="Victoria White" w:date="2017-05-04T23:04:00Z">
        <w:r w:rsidR="00A317BC">
          <w:rPr>
            <w:rFonts w:ascii="Times New Roman" w:hAnsi="Times New Roman" w:cs="Times New Roman"/>
            <w:sz w:val="24"/>
            <w:szCs w:val="24"/>
          </w:rPr>
          <w:t xml:space="preserve">. </w:t>
        </w:r>
      </w:ins>
      <w:del w:id="93" w:author="Victoria White" w:date="2017-05-04T23:04:00Z">
        <w:r w:rsidR="00B72BA4" w:rsidDel="00A317BC">
          <w:rPr>
            <w:rFonts w:ascii="Times New Roman" w:hAnsi="Times New Roman" w:cs="Times New Roman"/>
            <w:sz w:val="24"/>
            <w:szCs w:val="24"/>
          </w:rPr>
          <w:delText xml:space="preserve">.” </w:delText>
        </w:r>
      </w:del>
      <w:r w:rsidR="00B72BA4">
        <w:rPr>
          <w:rFonts w:ascii="Times New Roman" w:hAnsi="Times New Roman" w:cs="Times New Roman"/>
          <w:sz w:val="24"/>
          <w:szCs w:val="24"/>
        </w:rPr>
        <w:t>(Straub 14</w:t>
      </w:r>
      <w:ins w:id="94" w:author="Victoria White" w:date="2017-05-04T23:04:00Z">
        <w:r w:rsidR="00A317BC">
          <w:rPr>
            <w:rFonts w:ascii="Times New Roman" w:hAnsi="Times New Roman" w:cs="Times New Roman"/>
            <w:sz w:val="24"/>
            <w:szCs w:val="24"/>
          </w:rPr>
          <w:t>)”</w:t>
        </w:r>
      </w:ins>
      <w:del w:id="95" w:author="Victoria White" w:date="2017-05-04T23:04:00Z">
        <w:r w:rsidR="00B72BA4" w:rsidDel="00A317BC">
          <w:rPr>
            <w:rFonts w:ascii="Times New Roman" w:hAnsi="Times New Roman" w:cs="Times New Roman"/>
            <w:sz w:val="24"/>
            <w:szCs w:val="24"/>
          </w:rPr>
          <w:delText>)</w:delText>
        </w:r>
      </w:del>
      <w:r w:rsidR="00B72BA4">
        <w:rPr>
          <w:rFonts w:ascii="Times New Roman" w:hAnsi="Times New Roman" w:cs="Times New Roman"/>
          <w:sz w:val="24"/>
          <w:szCs w:val="24"/>
        </w:rPr>
        <w:t xml:space="preserve">, this passage </w:t>
      </w:r>
      <w:del w:id="96" w:author="Victoria White" w:date="2017-05-04T23:03:00Z">
        <w:r w:rsidR="00B72BA4" w:rsidDel="00A317BC">
          <w:rPr>
            <w:rFonts w:ascii="Times New Roman" w:hAnsi="Times New Roman" w:cs="Times New Roman"/>
            <w:sz w:val="24"/>
            <w:szCs w:val="24"/>
          </w:rPr>
          <w:delText>under-told</w:delText>
        </w:r>
      </w:del>
      <w:ins w:id="97" w:author="Victoria White" w:date="2017-05-04T23:03:00Z">
        <w:r w:rsidR="00A317BC">
          <w:rPr>
            <w:rFonts w:ascii="Times New Roman" w:hAnsi="Times New Roman" w:cs="Times New Roman"/>
            <w:sz w:val="24"/>
            <w:szCs w:val="24"/>
          </w:rPr>
          <w:t>reveals</w:t>
        </w:r>
      </w:ins>
      <w:r w:rsidR="00B72BA4">
        <w:rPr>
          <w:rFonts w:ascii="Times New Roman" w:hAnsi="Times New Roman" w:cs="Times New Roman"/>
          <w:sz w:val="24"/>
          <w:szCs w:val="24"/>
        </w:rPr>
        <w:t xml:space="preserve"> the story that Greta desperately wanted </w:t>
      </w:r>
      <w:del w:id="98" w:author="Victoria White" w:date="2017-05-04T23:04:00Z">
        <w:r w:rsidR="00B72BA4" w:rsidDel="00A317BC">
          <w:rPr>
            <w:rFonts w:ascii="Times New Roman" w:hAnsi="Times New Roman" w:cs="Times New Roman"/>
            <w:sz w:val="24"/>
            <w:szCs w:val="24"/>
          </w:rPr>
          <w:delText xml:space="preserve">– </w:delText>
        </w:r>
      </w:del>
      <w:r w:rsidR="00B72BA4">
        <w:rPr>
          <w:rFonts w:ascii="Times New Roman" w:hAnsi="Times New Roman" w:cs="Times New Roman"/>
          <w:sz w:val="24"/>
          <w:szCs w:val="24"/>
        </w:rPr>
        <w:t>a normal lif</w:t>
      </w:r>
      <w:r w:rsidR="00E23ADB">
        <w:rPr>
          <w:rFonts w:ascii="Times New Roman" w:hAnsi="Times New Roman" w:cs="Times New Roman"/>
          <w:sz w:val="24"/>
          <w:szCs w:val="24"/>
        </w:rPr>
        <w:t>e; it</w:t>
      </w:r>
      <w:r w:rsidR="00B72BA4">
        <w:rPr>
          <w:rFonts w:ascii="Times New Roman" w:hAnsi="Times New Roman" w:cs="Times New Roman"/>
          <w:sz w:val="24"/>
          <w:szCs w:val="24"/>
        </w:rPr>
        <w:t xml:space="preserve"> acknowledged the similarities of the </w:t>
      </w:r>
      <w:del w:id="99" w:author="Victoria White" w:date="2017-05-04T23:04:00Z">
        <w:r w:rsidR="00B72BA4" w:rsidDel="00A317BC">
          <w:rPr>
            <w:rFonts w:ascii="Times New Roman" w:hAnsi="Times New Roman" w:cs="Times New Roman"/>
            <w:sz w:val="24"/>
            <w:szCs w:val="24"/>
          </w:rPr>
          <w:delText xml:space="preserve">living </w:delText>
        </w:r>
      </w:del>
      <w:ins w:id="100" w:author="Victoria White" w:date="2017-05-04T23:04:00Z">
        <w:r w:rsidR="00A317BC">
          <w:rPr>
            <w:rFonts w:ascii="Times New Roman" w:hAnsi="Times New Roman" w:cs="Times New Roman"/>
            <w:sz w:val="24"/>
            <w:szCs w:val="24"/>
          </w:rPr>
          <w:t xml:space="preserve">real life </w:t>
        </w:r>
      </w:ins>
      <w:r w:rsidR="00B72BA4">
        <w:rPr>
          <w:rFonts w:ascii="Times New Roman" w:hAnsi="Times New Roman" w:cs="Times New Roman"/>
          <w:sz w:val="24"/>
          <w:szCs w:val="24"/>
        </w:rPr>
        <w:t xml:space="preserve">differences between Dr. Manhattan and Greta, one was forced into the scientific world based on </w:t>
      </w:r>
      <w:del w:id="101" w:author="Victoria White" w:date="2017-05-04T23:05:00Z">
        <w:r w:rsidR="00B72BA4" w:rsidDel="00A317BC">
          <w:rPr>
            <w:rFonts w:ascii="Times New Roman" w:hAnsi="Times New Roman" w:cs="Times New Roman"/>
            <w:sz w:val="24"/>
            <w:szCs w:val="24"/>
          </w:rPr>
          <w:delText xml:space="preserve">the </w:delText>
        </w:r>
      </w:del>
      <w:ins w:id="102" w:author="Victoria White" w:date="2017-05-04T23:05:00Z">
        <w:r w:rsidR="00A317BC">
          <w:rPr>
            <w:rFonts w:ascii="Times New Roman" w:hAnsi="Times New Roman" w:cs="Times New Roman"/>
            <w:sz w:val="24"/>
            <w:szCs w:val="24"/>
          </w:rPr>
          <w:t xml:space="preserve">a </w:t>
        </w:r>
      </w:ins>
      <w:r w:rsidR="00B72BA4">
        <w:rPr>
          <w:rFonts w:ascii="Times New Roman" w:hAnsi="Times New Roman" w:cs="Times New Roman"/>
          <w:sz w:val="24"/>
          <w:szCs w:val="24"/>
        </w:rPr>
        <w:t>high</w:t>
      </w:r>
      <w:ins w:id="103" w:author="Victoria White" w:date="2017-05-04T23:05:00Z">
        <w:r w:rsidR="00A317BC">
          <w:rPr>
            <w:rFonts w:ascii="Times New Roman" w:hAnsi="Times New Roman" w:cs="Times New Roman"/>
            <w:sz w:val="24"/>
            <w:szCs w:val="24"/>
          </w:rPr>
          <w:t>ly</w:t>
        </w:r>
      </w:ins>
      <w:r w:rsidR="00B72BA4">
        <w:rPr>
          <w:rFonts w:ascii="Times New Roman" w:hAnsi="Times New Roman" w:cs="Times New Roman"/>
          <w:sz w:val="24"/>
          <w:szCs w:val="24"/>
        </w:rPr>
        <w:t xml:space="preserve"> praised </w:t>
      </w:r>
      <w:ins w:id="104" w:author="Victoria White" w:date="2017-05-04T23:05:00Z">
        <w:r w:rsidR="00A317BC">
          <w:rPr>
            <w:rFonts w:ascii="Times New Roman" w:hAnsi="Times New Roman" w:cs="Times New Roman"/>
            <w:sz w:val="24"/>
            <w:szCs w:val="24"/>
          </w:rPr>
          <w:t xml:space="preserve">career </w:t>
        </w:r>
      </w:ins>
      <w:r w:rsidR="00B72BA4">
        <w:rPr>
          <w:rFonts w:ascii="Times New Roman" w:hAnsi="Times New Roman" w:cs="Times New Roman"/>
          <w:sz w:val="24"/>
          <w:szCs w:val="24"/>
        </w:rPr>
        <w:t>of nuclear physicist, and the other one was born in</w:t>
      </w:r>
      <w:ins w:id="105" w:author="Victoria White" w:date="2017-05-04T23:05:00Z">
        <w:r w:rsidR="00A317BC">
          <w:rPr>
            <w:rFonts w:ascii="Times New Roman" w:hAnsi="Times New Roman" w:cs="Times New Roman"/>
            <w:sz w:val="24"/>
            <w:szCs w:val="24"/>
          </w:rPr>
          <w:t>to</w:t>
        </w:r>
      </w:ins>
      <w:r w:rsidR="00B72BA4">
        <w:rPr>
          <w:rFonts w:ascii="Times New Roman" w:hAnsi="Times New Roman" w:cs="Times New Roman"/>
          <w:sz w:val="24"/>
          <w:szCs w:val="24"/>
        </w:rPr>
        <w:t xml:space="preserve"> the fairy </w:t>
      </w:r>
      <w:proofErr w:type="spellStart"/>
      <w:r w:rsidR="00B72BA4">
        <w:rPr>
          <w:rFonts w:ascii="Times New Roman" w:hAnsi="Times New Roman" w:cs="Times New Roman"/>
          <w:sz w:val="24"/>
          <w:szCs w:val="24"/>
        </w:rPr>
        <w:t>l</w:t>
      </w:r>
      <w:ins w:id="106" w:author="Victoria White" w:date="2017-05-04T23:05:00Z">
        <w:r w:rsidR="00A317BC">
          <w:rPr>
            <w:rFonts w:ascii="Times New Roman" w:hAnsi="Times New Roman" w:cs="Times New Roman"/>
            <w:sz w:val="24"/>
            <w:szCs w:val="24"/>
          </w:rPr>
          <w:t>tale</w:t>
        </w:r>
        <w:proofErr w:type="spellEnd"/>
        <w:r w:rsidR="00A317BC">
          <w:rPr>
            <w:rFonts w:ascii="Times New Roman" w:hAnsi="Times New Roman" w:cs="Times New Roman"/>
            <w:sz w:val="24"/>
            <w:szCs w:val="24"/>
          </w:rPr>
          <w:t xml:space="preserve"> </w:t>
        </w:r>
      </w:ins>
      <w:del w:id="107" w:author="Victoria White" w:date="2017-05-04T23:05:00Z">
        <w:r w:rsidR="00B72BA4" w:rsidDel="00A317BC">
          <w:rPr>
            <w:rFonts w:ascii="Times New Roman" w:hAnsi="Times New Roman" w:cs="Times New Roman"/>
            <w:sz w:val="24"/>
            <w:szCs w:val="24"/>
          </w:rPr>
          <w:delText xml:space="preserve">iving </w:delText>
        </w:r>
      </w:del>
      <w:r w:rsidR="00B72BA4">
        <w:rPr>
          <w:rFonts w:ascii="Times New Roman" w:hAnsi="Times New Roman" w:cs="Times New Roman"/>
          <w:sz w:val="24"/>
          <w:szCs w:val="24"/>
        </w:rPr>
        <w:t>environment and was forced to live the lifestyle other people dreamed of</w:t>
      </w:r>
      <w:ins w:id="108" w:author="Victoria White" w:date="2017-05-04T23:05:00Z">
        <w:r w:rsidR="00A317BC">
          <w:rPr>
            <w:rFonts w:ascii="Times New Roman" w:hAnsi="Times New Roman" w:cs="Times New Roman"/>
            <w:sz w:val="24"/>
            <w:szCs w:val="24"/>
          </w:rPr>
          <w:t xml:space="preserve">. </w:t>
        </w:r>
      </w:ins>
      <w:del w:id="109" w:author="Victoria White" w:date="2017-05-04T23:05:00Z">
        <w:r w:rsidR="00B72BA4" w:rsidDel="00A317BC">
          <w:rPr>
            <w:rFonts w:ascii="Times New Roman" w:hAnsi="Times New Roman" w:cs="Times New Roman"/>
            <w:sz w:val="24"/>
            <w:szCs w:val="24"/>
          </w:rPr>
          <w:delText>;</w:delText>
        </w:r>
      </w:del>
      <w:ins w:id="110" w:author="Victoria White" w:date="2017-05-04T23:05:00Z">
        <w:r w:rsidR="00A317BC">
          <w:rPr>
            <w:rFonts w:ascii="Times New Roman" w:hAnsi="Times New Roman" w:cs="Times New Roman"/>
            <w:sz w:val="24"/>
            <w:szCs w:val="24"/>
          </w:rPr>
          <w:t xml:space="preserve"> These two characters’ </w:t>
        </w:r>
      </w:ins>
      <w:del w:id="111" w:author="Victoria White" w:date="2017-05-04T23:05:00Z">
        <w:r w:rsidR="00B72BA4" w:rsidDel="00A317BC">
          <w:rPr>
            <w:rFonts w:ascii="Times New Roman" w:hAnsi="Times New Roman" w:cs="Times New Roman"/>
            <w:sz w:val="24"/>
            <w:szCs w:val="24"/>
          </w:rPr>
          <w:delText xml:space="preserve"> </w:delText>
        </w:r>
        <w:r w:rsidR="00545C6F" w:rsidDel="00A317BC">
          <w:rPr>
            <w:rFonts w:ascii="Times New Roman" w:hAnsi="Times New Roman" w:cs="Times New Roman"/>
            <w:sz w:val="24"/>
            <w:szCs w:val="24"/>
          </w:rPr>
          <w:lastRenderedPageBreak/>
          <w:delText xml:space="preserve">their </w:delText>
        </w:r>
      </w:del>
      <w:r w:rsidR="00545C6F">
        <w:rPr>
          <w:rFonts w:ascii="Times New Roman" w:hAnsi="Times New Roman" w:cs="Times New Roman"/>
          <w:sz w:val="24"/>
          <w:szCs w:val="24"/>
        </w:rPr>
        <w:t>similarities are</w:t>
      </w:r>
      <w:ins w:id="112" w:author="Victoria White" w:date="2017-05-04T23:06:00Z">
        <w:r w:rsidR="00A317BC">
          <w:rPr>
            <w:rFonts w:ascii="Times New Roman" w:hAnsi="Times New Roman" w:cs="Times New Roman"/>
            <w:sz w:val="24"/>
            <w:szCs w:val="24"/>
          </w:rPr>
          <w:t xml:space="preserve"> </w:t>
        </w:r>
      </w:ins>
      <w:del w:id="113" w:author="Victoria White" w:date="2017-05-04T23:06:00Z">
        <w:r w:rsidR="00545C6F" w:rsidDel="00A317BC">
          <w:rPr>
            <w:rFonts w:ascii="Times New Roman" w:hAnsi="Times New Roman" w:cs="Times New Roman"/>
            <w:sz w:val="24"/>
            <w:szCs w:val="24"/>
          </w:rPr>
          <w:delText xml:space="preserve">, </w:delText>
        </w:r>
      </w:del>
      <w:r w:rsidR="00545C6F">
        <w:rPr>
          <w:rFonts w:ascii="Times New Roman" w:hAnsi="Times New Roman" w:cs="Times New Roman"/>
          <w:sz w:val="24"/>
          <w:szCs w:val="24"/>
        </w:rPr>
        <w:t>their societal role</w:t>
      </w:r>
      <w:ins w:id="114" w:author="Victoria White" w:date="2017-05-04T23:06:00Z">
        <w:r w:rsidR="00A317BC">
          <w:rPr>
            <w:rFonts w:ascii="Times New Roman" w:hAnsi="Times New Roman" w:cs="Times New Roman"/>
            <w:sz w:val="24"/>
            <w:szCs w:val="24"/>
          </w:rPr>
          <w:t>s</w:t>
        </w:r>
      </w:ins>
      <w:r w:rsidR="00545C6F">
        <w:rPr>
          <w:rFonts w:ascii="Times New Roman" w:hAnsi="Times New Roman" w:cs="Times New Roman"/>
          <w:sz w:val="24"/>
          <w:szCs w:val="24"/>
        </w:rPr>
        <w:t xml:space="preserve"> were defined by the</w:t>
      </w:r>
      <w:ins w:id="115" w:author="Victoria White" w:date="2017-05-04T23:06:00Z">
        <w:r w:rsidR="00A317BC">
          <w:rPr>
            <w:rFonts w:ascii="Times New Roman" w:hAnsi="Times New Roman" w:cs="Times New Roman"/>
            <w:sz w:val="24"/>
            <w:szCs w:val="24"/>
          </w:rPr>
          <w:t>ir</w:t>
        </w:r>
      </w:ins>
      <w:r w:rsidR="00545C6F">
        <w:rPr>
          <w:rFonts w:ascii="Times New Roman" w:hAnsi="Times New Roman" w:cs="Times New Roman"/>
          <w:sz w:val="24"/>
          <w:szCs w:val="24"/>
        </w:rPr>
        <w:t xml:space="preserve"> societ</w:t>
      </w:r>
      <w:ins w:id="116" w:author="Victoria White" w:date="2017-05-04T23:06:00Z">
        <w:r w:rsidR="00A317BC">
          <w:rPr>
            <w:rFonts w:ascii="Times New Roman" w:hAnsi="Times New Roman" w:cs="Times New Roman"/>
            <w:sz w:val="24"/>
            <w:szCs w:val="24"/>
          </w:rPr>
          <w:t>al</w:t>
        </w:r>
      </w:ins>
      <w:del w:id="117" w:author="Victoria White" w:date="2017-05-04T23:06:00Z">
        <w:r w:rsidR="00545C6F" w:rsidDel="00A317BC">
          <w:rPr>
            <w:rFonts w:ascii="Times New Roman" w:hAnsi="Times New Roman" w:cs="Times New Roman"/>
            <w:sz w:val="24"/>
            <w:szCs w:val="24"/>
          </w:rPr>
          <w:delText>y</w:delText>
        </w:r>
      </w:del>
      <w:r w:rsidR="00545C6F">
        <w:rPr>
          <w:rFonts w:ascii="Times New Roman" w:hAnsi="Times New Roman" w:cs="Times New Roman"/>
          <w:sz w:val="24"/>
          <w:szCs w:val="24"/>
        </w:rPr>
        <w:t xml:space="preserve"> co</w:t>
      </w:r>
      <w:r w:rsidR="00450308">
        <w:rPr>
          <w:rFonts w:ascii="Times New Roman" w:hAnsi="Times New Roman" w:cs="Times New Roman"/>
          <w:sz w:val="24"/>
          <w:szCs w:val="24"/>
        </w:rPr>
        <w:t>ndition</w:t>
      </w:r>
      <w:ins w:id="118" w:author="Victoria White" w:date="2017-05-04T23:06:00Z">
        <w:r w:rsidR="00A317BC">
          <w:rPr>
            <w:rFonts w:ascii="Times New Roman" w:hAnsi="Times New Roman" w:cs="Times New Roman"/>
            <w:sz w:val="24"/>
            <w:szCs w:val="24"/>
          </w:rPr>
          <w:t>s</w:t>
        </w:r>
      </w:ins>
      <w:r w:rsidR="00450308">
        <w:rPr>
          <w:rFonts w:ascii="Times New Roman" w:hAnsi="Times New Roman" w:cs="Times New Roman"/>
          <w:sz w:val="24"/>
          <w:szCs w:val="24"/>
        </w:rPr>
        <w:t>. Both characters’ condition</w:t>
      </w:r>
      <w:ins w:id="119" w:author="Victoria White" w:date="2017-05-04T23:06:00Z">
        <w:r w:rsidR="00A317BC">
          <w:rPr>
            <w:rFonts w:ascii="Times New Roman" w:hAnsi="Times New Roman" w:cs="Times New Roman"/>
            <w:sz w:val="24"/>
            <w:szCs w:val="24"/>
          </w:rPr>
          <w:t>s</w:t>
        </w:r>
      </w:ins>
      <w:r w:rsidR="00450308">
        <w:rPr>
          <w:rFonts w:ascii="Times New Roman" w:hAnsi="Times New Roman" w:cs="Times New Roman"/>
          <w:sz w:val="24"/>
          <w:szCs w:val="24"/>
        </w:rPr>
        <w:t xml:space="preserve"> rel</w:t>
      </w:r>
      <w:r w:rsidR="00E23ADB">
        <w:rPr>
          <w:rFonts w:ascii="Times New Roman" w:hAnsi="Times New Roman" w:cs="Times New Roman"/>
          <w:sz w:val="24"/>
          <w:szCs w:val="24"/>
        </w:rPr>
        <w:t>ate</w:t>
      </w:r>
      <w:del w:id="120" w:author="Victoria White" w:date="2017-05-04T23:06:00Z">
        <w:r w:rsidR="00E23ADB" w:rsidDel="00A317BC">
          <w:rPr>
            <w:rFonts w:ascii="Times New Roman" w:hAnsi="Times New Roman" w:cs="Times New Roman"/>
            <w:sz w:val="24"/>
            <w:szCs w:val="24"/>
          </w:rPr>
          <w:delText>s</w:delText>
        </w:r>
      </w:del>
      <w:r w:rsidR="00E23ADB">
        <w:rPr>
          <w:rFonts w:ascii="Times New Roman" w:hAnsi="Times New Roman" w:cs="Times New Roman"/>
          <w:sz w:val="24"/>
          <w:szCs w:val="24"/>
        </w:rPr>
        <w:t xml:space="preserve"> to our daily life, where human</w:t>
      </w:r>
      <w:r w:rsidR="00450308">
        <w:rPr>
          <w:rFonts w:ascii="Times New Roman" w:hAnsi="Times New Roman" w:cs="Times New Roman"/>
          <w:sz w:val="24"/>
          <w:szCs w:val="24"/>
        </w:rPr>
        <w:t xml:space="preserve"> were forced to become something the society demands, personal freedom is limited. For instance, the movie “moonlight” repeatedly asked the audience </w:t>
      </w:r>
      <w:del w:id="121" w:author="Victoria White" w:date="2017-05-04T23:07:00Z">
        <w:r w:rsidR="00450308" w:rsidDel="00A317BC">
          <w:rPr>
            <w:rFonts w:ascii="Times New Roman" w:hAnsi="Times New Roman" w:cs="Times New Roman"/>
            <w:sz w:val="24"/>
            <w:szCs w:val="24"/>
          </w:rPr>
          <w:delText xml:space="preserve">and </w:delText>
        </w:r>
      </w:del>
      <w:r w:rsidR="00450308">
        <w:rPr>
          <w:rFonts w:ascii="Times New Roman" w:hAnsi="Times New Roman" w:cs="Times New Roman"/>
          <w:sz w:val="24"/>
          <w:szCs w:val="24"/>
        </w:rPr>
        <w:t>the main character “Chiron” to find life’s purpose, however throughout the movie, “Chiron” was forced</w:t>
      </w:r>
      <w:del w:id="122" w:author="Victoria White" w:date="2017-05-04T23:07:00Z">
        <w:r w:rsidR="00450308" w:rsidDel="00A317BC">
          <w:rPr>
            <w:rFonts w:ascii="Times New Roman" w:hAnsi="Times New Roman" w:cs="Times New Roman"/>
            <w:sz w:val="24"/>
            <w:szCs w:val="24"/>
          </w:rPr>
          <w:delText xml:space="preserve"> upon</w:delText>
        </w:r>
      </w:del>
      <w:r w:rsidR="00450308">
        <w:rPr>
          <w:rFonts w:ascii="Times New Roman" w:hAnsi="Times New Roman" w:cs="Times New Roman"/>
          <w:sz w:val="24"/>
          <w:szCs w:val="24"/>
        </w:rPr>
        <w:t xml:space="preserve"> into a lifestyle that he disliked</w:t>
      </w:r>
      <w:ins w:id="123" w:author="Victoria White" w:date="2017-05-04T23:07:00Z">
        <w:r w:rsidR="00A317BC">
          <w:rPr>
            <w:rFonts w:ascii="Times New Roman" w:hAnsi="Times New Roman" w:cs="Times New Roman"/>
            <w:sz w:val="24"/>
            <w:szCs w:val="24"/>
          </w:rPr>
          <w:t xml:space="preserve">. </w:t>
        </w:r>
      </w:ins>
      <w:del w:id="124" w:author="Victoria White" w:date="2017-05-04T23:07:00Z">
        <w:r w:rsidR="00450308" w:rsidDel="00A317BC">
          <w:rPr>
            <w:rFonts w:ascii="Times New Roman" w:hAnsi="Times New Roman" w:cs="Times New Roman"/>
            <w:sz w:val="24"/>
            <w:szCs w:val="24"/>
          </w:rPr>
          <w:delText>; with such example, w</w:delText>
        </w:r>
      </w:del>
      <w:ins w:id="125" w:author="Victoria White" w:date="2017-05-04T23:07:00Z">
        <w:r w:rsidR="00A317BC">
          <w:rPr>
            <w:rFonts w:ascii="Times New Roman" w:hAnsi="Times New Roman" w:cs="Times New Roman"/>
            <w:sz w:val="24"/>
            <w:szCs w:val="24"/>
          </w:rPr>
          <w:t>These are relatable examples</w:t>
        </w:r>
      </w:ins>
      <w:del w:id="126" w:author="Victoria White" w:date="2017-05-04T23:07:00Z">
        <w:r w:rsidR="00450308" w:rsidDel="00A317BC">
          <w:rPr>
            <w:rFonts w:ascii="Times New Roman" w:hAnsi="Times New Roman" w:cs="Times New Roman"/>
            <w:sz w:val="24"/>
            <w:szCs w:val="24"/>
          </w:rPr>
          <w:delText>e</w:delText>
        </w:r>
      </w:del>
      <w:r w:rsidR="00450308">
        <w:rPr>
          <w:rFonts w:ascii="Times New Roman" w:hAnsi="Times New Roman" w:cs="Times New Roman"/>
          <w:sz w:val="24"/>
          <w:szCs w:val="24"/>
        </w:rPr>
        <w:t xml:space="preserve"> </w:t>
      </w:r>
      <w:del w:id="127" w:author="Victoria White" w:date="2017-05-04T23:07:00Z">
        <w:r w:rsidR="00450308" w:rsidDel="00A317BC">
          <w:rPr>
            <w:rFonts w:ascii="Times New Roman" w:hAnsi="Times New Roman" w:cs="Times New Roman"/>
            <w:sz w:val="24"/>
            <w:szCs w:val="24"/>
          </w:rPr>
          <w:delText xml:space="preserve">can relate to ourselves </w:delText>
        </w:r>
      </w:del>
      <w:r w:rsidR="00450308">
        <w:rPr>
          <w:rFonts w:ascii="Times New Roman" w:hAnsi="Times New Roman" w:cs="Times New Roman"/>
          <w:sz w:val="24"/>
          <w:szCs w:val="24"/>
        </w:rPr>
        <w:t xml:space="preserve">that sometime we </w:t>
      </w:r>
      <w:ins w:id="128" w:author="Victoria White" w:date="2017-05-04T23:07:00Z">
        <w:r w:rsidR="00A317BC">
          <w:rPr>
            <w:rFonts w:ascii="Times New Roman" w:hAnsi="Times New Roman" w:cs="Times New Roman"/>
            <w:sz w:val="24"/>
            <w:szCs w:val="24"/>
          </w:rPr>
          <w:t>are</w:t>
        </w:r>
      </w:ins>
      <w:del w:id="129" w:author="Victoria White" w:date="2017-05-04T23:07:00Z">
        <w:r w:rsidR="00450308" w:rsidDel="00A317BC">
          <w:rPr>
            <w:rFonts w:ascii="Times New Roman" w:hAnsi="Times New Roman" w:cs="Times New Roman"/>
            <w:sz w:val="24"/>
            <w:szCs w:val="24"/>
          </w:rPr>
          <w:delText>were</w:delText>
        </w:r>
      </w:del>
      <w:r w:rsidR="00450308">
        <w:rPr>
          <w:rFonts w:ascii="Times New Roman" w:hAnsi="Times New Roman" w:cs="Times New Roman"/>
          <w:sz w:val="24"/>
          <w:szCs w:val="24"/>
        </w:rPr>
        <w:t xml:space="preserve"> forced to </w:t>
      </w:r>
      <w:proofErr w:type="gramStart"/>
      <w:r w:rsidR="00450308">
        <w:rPr>
          <w:rFonts w:ascii="Times New Roman" w:hAnsi="Times New Roman" w:cs="Times New Roman"/>
          <w:sz w:val="24"/>
          <w:szCs w:val="24"/>
        </w:rPr>
        <w:t>made</w:t>
      </w:r>
      <w:proofErr w:type="gramEnd"/>
      <w:r w:rsidR="00450308">
        <w:rPr>
          <w:rFonts w:ascii="Times New Roman" w:hAnsi="Times New Roman" w:cs="Times New Roman"/>
          <w:sz w:val="24"/>
          <w:szCs w:val="24"/>
        </w:rPr>
        <w:t xml:space="preserve"> a decision</w:t>
      </w:r>
      <w:r w:rsidR="00A17F15">
        <w:rPr>
          <w:rFonts w:ascii="Times New Roman" w:hAnsi="Times New Roman" w:cs="Times New Roman"/>
          <w:sz w:val="24"/>
          <w:szCs w:val="24"/>
        </w:rPr>
        <w:t xml:space="preserve">, not because we want to, </w:t>
      </w:r>
      <w:ins w:id="130" w:author="Victoria White" w:date="2017-05-04T23:08:00Z">
        <w:r w:rsidR="00A317BC">
          <w:rPr>
            <w:rFonts w:ascii="Times New Roman" w:hAnsi="Times New Roman" w:cs="Times New Roman"/>
            <w:sz w:val="24"/>
            <w:szCs w:val="24"/>
          </w:rPr>
          <w:t>but rather</w:t>
        </w:r>
      </w:ins>
      <w:del w:id="131" w:author="Victoria White" w:date="2017-05-04T23:08:00Z">
        <w:r w:rsidR="00A17F15" w:rsidDel="00A317BC">
          <w:rPr>
            <w:rFonts w:ascii="Times New Roman" w:hAnsi="Times New Roman" w:cs="Times New Roman"/>
            <w:sz w:val="24"/>
            <w:szCs w:val="24"/>
          </w:rPr>
          <w:delText>else it is</w:delText>
        </w:r>
      </w:del>
      <w:r w:rsidR="00A17F15">
        <w:rPr>
          <w:rFonts w:ascii="Times New Roman" w:hAnsi="Times New Roman" w:cs="Times New Roman"/>
          <w:sz w:val="24"/>
          <w:szCs w:val="24"/>
        </w:rPr>
        <w:t xml:space="preserve"> because we have to. </w:t>
      </w:r>
    </w:p>
    <w:p w:rsidR="003C5B9D" w:rsidRDefault="00545C6F" w:rsidP="003C5B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B72BA4">
        <w:rPr>
          <w:rFonts w:ascii="Times New Roman" w:hAnsi="Times New Roman" w:cs="Times New Roman"/>
          <w:sz w:val="24"/>
          <w:szCs w:val="24"/>
        </w:rPr>
        <w:t xml:space="preserve"> </w:t>
      </w:r>
      <w:r w:rsidR="00450308">
        <w:rPr>
          <w:rFonts w:ascii="Times New Roman" w:hAnsi="Times New Roman" w:cs="Times New Roman"/>
          <w:sz w:val="24"/>
          <w:szCs w:val="24"/>
        </w:rPr>
        <w:t xml:space="preserve">Jon’s life </w:t>
      </w:r>
      <w:del w:id="132" w:author="Victoria White" w:date="2017-05-04T23:08:00Z">
        <w:r w:rsidR="00450308" w:rsidDel="007D7BBF">
          <w:rPr>
            <w:rFonts w:ascii="Times New Roman" w:hAnsi="Times New Roman" w:cs="Times New Roman"/>
            <w:sz w:val="24"/>
            <w:szCs w:val="24"/>
          </w:rPr>
          <w:delText>went down</w:delText>
        </w:r>
        <w:r w:rsidR="00A17F15" w:rsidDel="007D7BBF">
          <w:rPr>
            <w:rFonts w:ascii="Times New Roman" w:hAnsi="Times New Roman" w:cs="Times New Roman"/>
            <w:sz w:val="24"/>
            <w:szCs w:val="24"/>
          </w:rPr>
          <w:delText>ward spiral</w:delText>
        </w:r>
      </w:del>
      <w:ins w:id="133" w:author="Victoria White" w:date="2017-05-04T23:08:00Z">
        <w:r w:rsidR="007D7BBF">
          <w:rPr>
            <w:rFonts w:ascii="Times New Roman" w:hAnsi="Times New Roman" w:cs="Times New Roman"/>
            <w:sz w:val="24"/>
            <w:szCs w:val="24"/>
          </w:rPr>
          <w:t>spiraled out of control</w:t>
        </w:r>
      </w:ins>
      <w:r w:rsidR="00A17F15">
        <w:rPr>
          <w:rFonts w:ascii="Times New Roman" w:hAnsi="Times New Roman" w:cs="Times New Roman"/>
          <w:sz w:val="24"/>
          <w:szCs w:val="24"/>
        </w:rPr>
        <w:t xml:space="preserve"> based on</w:t>
      </w:r>
      <w:r w:rsidR="00450308">
        <w:rPr>
          <w:rFonts w:ascii="Times New Roman" w:hAnsi="Times New Roman" w:cs="Times New Roman"/>
          <w:sz w:val="24"/>
          <w:szCs w:val="24"/>
        </w:rPr>
        <w:t xml:space="preserve"> other’s </w:t>
      </w:r>
      <w:r w:rsidR="00A17F15">
        <w:rPr>
          <w:rFonts w:ascii="Times New Roman" w:hAnsi="Times New Roman" w:cs="Times New Roman"/>
          <w:sz w:val="24"/>
          <w:szCs w:val="24"/>
        </w:rPr>
        <w:t>influence</w:t>
      </w:r>
      <w:ins w:id="134" w:author="Victoria White" w:date="2017-05-04T23:08:00Z">
        <w:r w:rsidR="007D7BBF">
          <w:rPr>
            <w:rFonts w:ascii="Times New Roman" w:hAnsi="Times New Roman" w:cs="Times New Roman"/>
            <w:sz w:val="24"/>
            <w:szCs w:val="24"/>
          </w:rPr>
          <w:t>s</w:t>
        </w:r>
      </w:ins>
      <w:r w:rsidR="00A17F15">
        <w:rPr>
          <w:rFonts w:ascii="Times New Roman" w:hAnsi="Times New Roman" w:cs="Times New Roman"/>
          <w:sz w:val="24"/>
          <w:szCs w:val="24"/>
        </w:rPr>
        <w:t xml:space="preserve">, </w:t>
      </w:r>
      <w:r w:rsidR="00450308">
        <w:rPr>
          <w:rFonts w:ascii="Times New Roman" w:hAnsi="Times New Roman" w:cs="Times New Roman"/>
          <w:sz w:val="24"/>
          <w:szCs w:val="24"/>
        </w:rPr>
        <w:t xml:space="preserve">when he decided to be a nuclear physicist </w:t>
      </w:r>
      <w:r w:rsidR="00A17F15">
        <w:rPr>
          <w:rFonts w:ascii="Times New Roman" w:hAnsi="Times New Roman" w:cs="Times New Roman"/>
          <w:sz w:val="24"/>
          <w:szCs w:val="24"/>
        </w:rPr>
        <w:t>as we mentioned earlier</w:t>
      </w:r>
      <w:ins w:id="135" w:author="Victoria White" w:date="2017-05-04T23:08:00Z">
        <w:r w:rsidR="007D7BBF">
          <w:rPr>
            <w:rFonts w:ascii="Times New Roman" w:hAnsi="Times New Roman" w:cs="Times New Roman"/>
            <w:sz w:val="24"/>
            <w:szCs w:val="24"/>
          </w:rPr>
          <w:t xml:space="preserve">. </w:t>
        </w:r>
      </w:ins>
      <w:del w:id="136" w:author="Victoria White" w:date="2017-05-04T23:08:00Z">
        <w:r w:rsidR="00A17F15" w:rsidDel="007D7BBF">
          <w:rPr>
            <w:rFonts w:ascii="Times New Roman" w:hAnsi="Times New Roman" w:cs="Times New Roman"/>
            <w:sz w:val="24"/>
            <w:szCs w:val="24"/>
          </w:rPr>
          <w:delText xml:space="preserve">; </w:delText>
        </w:r>
      </w:del>
      <w:ins w:id="137" w:author="Victoria White" w:date="2017-05-04T23:08:00Z">
        <w:r w:rsidR="007D7BBF">
          <w:rPr>
            <w:rFonts w:ascii="Times New Roman" w:hAnsi="Times New Roman" w:cs="Times New Roman"/>
            <w:sz w:val="24"/>
            <w:szCs w:val="24"/>
          </w:rPr>
          <w:t>D</w:t>
        </w:r>
      </w:ins>
      <w:del w:id="138" w:author="Victoria White" w:date="2017-05-04T23:08:00Z">
        <w:r w:rsidR="00A17F15" w:rsidDel="007D7BBF">
          <w:rPr>
            <w:rFonts w:ascii="Times New Roman" w:hAnsi="Times New Roman" w:cs="Times New Roman"/>
            <w:sz w:val="24"/>
            <w:szCs w:val="24"/>
          </w:rPr>
          <w:delText>d</w:delText>
        </w:r>
      </w:del>
      <w:r w:rsidR="00A17F15">
        <w:rPr>
          <w:rFonts w:ascii="Times New Roman" w:hAnsi="Times New Roman" w:cs="Times New Roman"/>
          <w:sz w:val="24"/>
          <w:szCs w:val="24"/>
        </w:rPr>
        <w:t>uring one accidental incident, Jon</w:t>
      </w:r>
      <w:r w:rsidR="00083C65">
        <w:rPr>
          <w:rFonts w:ascii="Times New Roman" w:hAnsi="Times New Roman" w:cs="Times New Roman"/>
          <w:sz w:val="24"/>
          <w:szCs w:val="24"/>
        </w:rPr>
        <w:t xml:space="preserve"> trapped himself inside the laboratory tube, where his body got disintegrated</w:t>
      </w:r>
      <w:r w:rsidR="005F517E">
        <w:rPr>
          <w:rFonts w:ascii="Times New Roman" w:hAnsi="Times New Roman" w:cs="Times New Roman"/>
          <w:sz w:val="24"/>
          <w:szCs w:val="24"/>
        </w:rPr>
        <w:t>.</w:t>
      </w:r>
      <w:r w:rsidR="00083C65">
        <w:rPr>
          <w:rFonts w:ascii="Times New Roman" w:hAnsi="Times New Roman" w:cs="Times New Roman"/>
          <w:sz w:val="24"/>
          <w:szCs w:val="24"/>
        </w:rPr>
        <w:t xml:space="preserve"> “Jon becomes a nuclear physicist and, one day in the laboratory, is caught on the wrong side of an experiment that removes the intrinsic field </w:t>
      </w:r>
      <w:r w:rsidR="005F517E">
        <w:rPr>
          <w:rFonts w:ascii="Times New Roman" w:hAnsi="Times New Roman" w:cs="Times New Roman"/>
          <w:sz w:val="24"/>
          <w:szCs w:val="24"/>
        </w:rPr>
        <w:t>from objects. Months later, Jon</w:t>
      </w:r>
      <w:r w:rsidR="00083C65">
        <w:rPr>
          <w:rFonts w:ascii="Times New Roman" w:hAnsi="Times New Roman" w:cs="Times New Roman"/>
          <w:sz w:val="24"/>
          <w:szCs w:val="24"/>
        </w:rPr>
        <w:t xml:space="preserve"> manages to reintegrate his body, but he now has great control over matter and energy. The government immediately capitalize on this and names him ‘Dr. Manhattan’”(</w:t>
      </w:r>
      <w:proofErr w:type="spellStart"/>
      <w:r w:rsidR="00083C65">
        <w:rPr>
          <w:rFonts w:ascii="Times New Roman" w:hAnsi="Times New Roman" w:cs="Times New Roman"/>
          <w:sz w:val="24"/>
          <w:szCs w:val="24"/>
        </w:rPr>
        <w:t>Fishbraugh</w:t>
      </w:r>
      <w:proofErr w:type="spellEnd"/>
      <w:r w:rsidR="00083C65">
        <w:rPr>
          <w:rFonts w:ascii="Times New Roman" w:hAnsi="Times New Roman" w:cs="Times New Roman"/>
          <w:sz w:val="24"/>
          <w:szCs w:val="24"/>
        </w:rPr>
        <w:t xml:space="preserve"> 194)</w:t>
      </w:r>
      <w:r w:rsidR="005F517E">
        <w:rPr>
          <w:rFonts w:ascii="Times New Roman" w:hAnsi="Times New Roman" w:cs="Times New Roman"/>
          <w:sz w:val="24"/>
          <w:szCs w:val="24"/>
        </w:rPr>
        <w:t xml:space="preserve"> based on this passage, Jon’s life went from being forced into a career field to United State</w:t>
      </w:r>
      <w:del w:id="139" w:author="Victoria White" w:date="2017-05-04T23:09:00Z">
        <w:r w:rsidR="005F517E" w:rsidDel="007D7BBF">
          <w:rPr>
            <w:rFonts w:ascii="Times New Roman" w:hAnsi="Times New Roman" w:cs="Times New Roman"/>
            <w:sz w:val="24"/>
            <w:szCs w:val="24"/>
          </w:rPr>
          <w:delText>’</w:delText>
        </w:r>
      </w:del>
      <w:r w:rsidR="005F517E">
        <w:rPr>
          <w:rFonts w:ascii="Times New Roman" w:hAnsi="Times New Roman" w:cs="Times New Roman"/>
          <w:sz w:val="24"/>
          <w:szCs w:val="24"/>
        </w:rPr>
        <w:t>s</w:t>
      </w:r>
      <w:ins w:id="140" w:author="Victoria White" w:date="2017-05-04T23:09:00Z">
        <w:r w:rsidR="007D7BBF">
          <w:rPr>
            <w:rFonts w:ascii="Times New Roman" w:hAnsi="Times New Roman" w:cs="Times New Roman"/>
            <w:sz w:val="24"/>
            <w:szCs w:val="24"/>
          </w:rPr>
          <w:t>’</w:t>
        </w:r>
      </w:ins>
      <w:r w:rsidR="005F517E">
        <w:rPr>
          <w:rFonts w:ascii="Times New Roman" w:hAnsi="Times New Roman" w:cs="Times New Roman"/>
          <w:sz w:val="24"/>
          <w:szCs w:val="24"/>
        </w:rPr>
        <w:t xml:space="preserve"> profit, which “Watchmen”</w:t>
      </w:r>
      <w:del w:id="141" w:author="Victoria White" w:date="2017-05-04T23:09:00Z">
        <w:r w:rsidR="005F517E" w:rsidDel="007D7BBF">
          <w:rPr>
            <w:rFonts w:ascii="Times New Roman" w:hAnsi="Times New Roman" w:cs="Times New Roman"/>
            <w:sz w:val="24"/>
            <w:szCs w:val="24"/>
          </w:rPr>
          <w:delText xml:space="preserve"> ultimately</w:delText>
        </w:r>
      </w:del>
      <w:r w:rsidR="005F517E">
        <w:rPr>
          <w:rFonts w:ascii="Times New Roman" w:hAnsi="Times New Roman" w:cs="Times New Roman"/>
          <w:sz w:val="24"/>
          <w:szCs w:val="24"/>
        </w:rPr>
        <w:t xml:space="preserve"> once again showed that Jon did not have freedom to be his desir</w:t>
      </w:r>
      <w:ins w:id="142" w:author="Victoria White" w:date="2017-05-04T23:09:00Z">
        <w:r w:rsidR="007D7BBF">
          <w:rPr>
            <w:rFonts w:ascii="Times New Roman" w:hAnsi="Times New Roman" w:cs="Times New Roman"/>
            <w:sz w:val="24"/>
            <w:szCs w:val="24"/>
          </w:rPr>
          <w:t>ed</w:t>
        </w:r>
      </w:ins>
      <w:del w:id="143" w:author="Victoria White" w:date="2017-05-04T23:09:00Z">
        <w:r w:rsidR="005F517E" w:rsidDel="007D7BBF">
          <w:rPr>
            <w:rFonts w:ascii="Times New Roman" w:hAnsi="Times New Roman" w:cs="Times New Roman"/>
            <w:sz w:val="24"/>
            <w:szCs w:val="24"/>
          </w:rPr>
          <w:delText>able</w:delText>
        </w:r>
      </w:del>
      <w:r w:rsidR="005F517E">
        <w:rPr>
          <w:rFonts w:ascii="Times New Roman" w:hAnsi="Times New Roman" w:cs="Times New Roman"/>
          <w:sz w:val="24"/>
          <w:szCs w:val="24"/>
        </w:rPr>
        <w:t xml:space="preserve"> social role</w:t>
      </w:r>
      <w:ins w:id="144" w:author="Victoria White" w:date="2017-05-04T23:10:00Z">
        <w:r w:rsidR="007D7BBF">
          <w:rPr>
            <w:rFonts w:ascii="Times New Roman" w:hAnsi="Times New Roman" w:cs="Times New Roman"/>
            <w:sz w:val="24"/>
            <w:szCs w:val="24"/>
          </w:rPr>
          <w:t xml:space="preserve">. </w:t>
        </w:r>
      </w:ins>
      <w:del w:id="145" w:author="Victoria White" w:date="2017-05-04T23:10:00Z">
        <w:r w:rsidR="005F517E" w:rsidDel="007D7BBF">
          <w:rPr>
            <w:rFonts w:ascii="Times New Roman" w:hAnsi="Times New Roman" w:cs="Times New Roman"/>
            <w:sz w:val="24"/>
            <w:szCs w:val="24"/>
          </w:rPr>
          <w:delText xml:space="preserve">; </w:delText>
        </w:r>
      </w:del>
      <w:ins w:id="146" w:author="Victoria White" w:date="2017-05-04T23:10:00Z">
        <w:r w:rsidR="007D7BBF">
          <w:rPr>
            <w:rFonts w:ascii="Times New Roman" w:hAnsi="Times New Roman" w:cs="Times New Roman"/>
            <w:sz w:val="24"/>
            <w:szCs w:val="24"/>
          </w:rPr>
          <w:t>W</w:t>
        </w:r>
      </w:ins>
      <w:del w:id="147" w:author="Victoria White" w:date="2017-05-04T23:10:00Z">
        <w:r w:rsidR="005F517E" w:rsidDel="007D7BBF">
          <w:rPr>
            <w:rFonts w:ascii="Times New Roman" w:hAnsi="Times New Roman" w:cs="Times New Roman"/>
            <w:sz w:val="24"/>
            <w:szCs w:val="24"/>
          </w:rPr>
          <w:delText>w</w:delText>
        </w:r>
      </w:del>
      <w:r w:rsidR="005F517E">
        <w:rPr>
          <w:rFonts w:ascii="Times New Roman" w:hAnsi="Times New Roman" w:cs="Times New Roman"/>
          <w:sz w:val="24"/>
          <w:szCs w:val="24"/>
        </w:rPr>
        <w:t>ith such connection</w:t>
      </w:r>
      <w:ins w:id="148" w:author="Victoria White" w:date="2017-05-04T23:10:00Z">
        <w:r w:rsidR="007D7BBF">
          <w:rPr>
            <w:rFonts w:ascii="Times New Roman" w:hAnsi="Times New Roman" w:cs="Times New Roman"/>
            <w:sz w:val="24"/>
            <w:szCs w:val="24"/>
          </w:rPr>
          <w:t>s</w:t>
        </w:r>
      </w:ins>
      <w:r w:rsidR="005F517E">
        <w:rPr>
          <w:rFonts w:ascii="Times New Roman" w:hAnsi="Times New Roman" w:cs="Times New Roman"/>
          <w:sz w:val="24"/>
          <w:szCs w:val="24"/>
        </w:rPr>
        <w:t xml:space="preserve">, Gibbon and Moore tried to demonstrate </w:t>
      </w:r>
      <w:del w:id="149" w:author="Victoria White" w:date="2017-05-04T23:10:00Z">
        <w:r w:rsidR="005F517E" w:rsidDel="007D7BBF">
          <w:rPr>
            <w:rFonts w:ascii="Times New Roman" w:hAnsi="Times New Roman" w:cs="Times New Roman"/>
            <w:sz w:val="24"/>
            <w:szCs w:val="24"/>
          </w:rPr>
          <w:delText>the point</w:delText>
        </w:r>
      </w:del>
      <w:ins w:id="150" w:author="Victoria White" w:date="2017-05-04T23:10:00Z">
        <w:r w:rsidR="007D7BBF">
          <w:rPr>
            <w:rFonts w:ascii="Times New Roman" w:hAnsi="Times New Roman" w:cs="Times New Roman"/>
            <w:sz w:val="24"/>
            <w:szCs w:val="24"/>
          </w:rPr>
          <w:t>that</w:t>
        </w:r>
      </w:ins>
      <w:r w:rsidR="005F517E">
        <w:rPr>
          <w:rFonts w:ascii="Times New Roman" w:hAnsi="Times New Roman" w:cs="Times New Roman"/>
          <w:sz w:val="24"/>
          <w:szCs w:val="24"/>
        </w:rPr>
        <w:t xml:space="preserve"> life choices are made by incidents or the society, human cannot always be free to exp</w:t>
      </w:r>
      <w:r w:rsidR="00CF4FB3">
        <w:rPr>
          <w:rFonts w:ascii="Times New Roman" w:hAnsi="Times New Roman" w:cs="Times New Roman"/>
          <w:sz w:val="24"/>
          <w:szCs w:val="24"/>
        </w:rPr>
        <w:t>ress his or her</w:t>
      </w:r>
      <w:del w:id="151" w:author="Victoria White" w:date="2017-05-04T23:10:00Z">
        <w:r w:rsidR="00CF4FB3" w:rsidDel="007D7BBF">
          <w:rPr>
            <w:rFonts w:ascii="Times New Roman" w:hAnsi="Times New Roman" w:cs="Times New Roman"/>
            <w:sz w:val="24"/>
            <w:szCs w:val="24"/>
          </w:rPr>
          <w:delText xml:space="preserve"> desire</w:delText>
        </w:r>
      </w:del>
      <w:r w:rsidR="00CF4FB3">
        <w:rPr>
          <w:rFonts w:ascii="Times New Roman" w:hAnsi="Times New Roman" w:cs="Times New Roman"/>
          <w:sz w:val="24"/>
          <w:szCs w:val="24"/>
        </w:rPr>
        <w:t xml:space="preserve"> opinions</w:t>
      </w:r>
      <w:ins w:id="152" w:author="Victoria White" w:date="2017-05-04T23:10:00Z">
        <w:r w:rsidR="007D7BBF">
          <w:rPr>
            <w:rFonts w:ascii="Times New Roman" w:hAnsi="Times New Roman" w:cs="Times New Roman"/>
            <w:sz w:val="24"/>
            <w:szCs w:val="24"/>
          </w:rPr>
          <w:t xml:space="preserve">. </w:t>
        </w:r>
      </w:ins>
      <w:del w:id="153" w:author="Victoria White" w:date="2017-05-04T23:10:00Z">
        <w:r w:rsidR="00CF4FB3" w:rsidDel="007D7BBF">
          <w:rPr>
            <w:rFonts w:ascii="Times New Roman" w:hAnsi="Times New Roman" w:cs="Times New Roman"/>
            <w:sz w:val="24"/>
            <w:szCs w:val="24"/>
          </w:rPr>
          <w:delText xml:space="preserve">; </w:delText>
        </w:r>
      </w:del>
      <w:r w:rsidR="00CF4FB3">
        <w:rPr>
          <w:rFonts w:ascii="Times New Roman" w:hAnsi="Times New Roman" w:cs="Times New Roman"/>
          <w:sz w:val="24"/>
          <w:szCs w:val="24"/>
        </w:rPr>
        <w:t xml:space="preserve">Gibbon and Moore also tried to </w:t>
      </w:r>
      <w:del w:id="154" w:author="Victoria White" w:date="2017-05-04T23:11:00Z">
        <w:r w:rsidR="00CF4FB3" w:rsidDel="007D7BBF">
          <w:rPr>
            <w:rFonts w:ascii="Times New Roman" w:hAnsi="Times New Roman" w:cs="Times New Roman"/>
            <w:sz w:val="24"/>
            <w:szCs w:val="24"/>
          </w:rPr>
          <w:delText xml:space="preserve">push </w:delText>
        </w:r>
      </w:del>
      <w:ins w:id="155" w:author="Victoria White" w:date="2017-05-04T23:11:00Z">
        <w:r w:rsidR="007D7BBF">
          <w:rPr>
            <w:rFonts w:ascii="Times New Roman" w:hAnsi="Times New Roman" w:cs="Times New Roman"/>
            <w:sz w:val="24"/>
            <w:szCs w:val="24"/>
          </w:rPr>
          <w:t xml:space="preserve">instill </w:t>
        </w:r>
      </w:ins>
      <w:r w:rsidR="00CF4FB3">
        <w:rPr>
          <w:rFonts w:ascii="Times New Roman" w:hAnsi="Times New Roman" w:cs="Times New Roman"/>
          <w:sz w:val="24"/>
          <w:szCs w:val="24"/>
        </w:rPr>
        <w:t xml:space="preserve">the </w:t>
      </w:r>
      <w:ins w:id="156" w:author="Victoria White" w:date="2017-05-04T23:11:00Z">
        <w:r w:rsidR="007D7BBF">
          <w:rPr>
            <w:rFonts w:ascii="Times New Roman" w:hAnsi="Times New Roman" w:cs="Times New Roman"/>
            <w:sz w:val="24"/>
            <w:szCs w:val="24"/>
          </w:rPr>
          <w:t>concept</w:t>
        </w:r>
      </w:ins>
      <w:del w:id="157" w:author="Victoria White" w:date="2017-05-04T23:11:00Z">
        <w:r w:rsidR="00CF4FB3" w:rsidDel="007D7BBF">
          <w:rPr>
            <w:rFonts w:ascii="Times New Roman" w:hAnsi="Times New Roman" w:cs="Times New Roman"/>
            <w:sz w:val="24"/>
            <w:szCs w:val="24"/>
          </w:rPr>
          <w:delText>idea</w:delText>
        </w:r>
      </w:del>
      <w:r w:rsidR="00CF4FB3">
        <w:rPr>
          <w:rFonts w:ascii="Times New Roman" w:hAnsi="Times New Roman" w:cs="Times New Roman"/>
          <w:sz w:val="24"/>
          <w:szCs w:val="24"/>
        </w:rPr>
        <w:t xml:space="preserve"> </w:t>
      </w:r>
      <w:ins w:id="158" w:author="Victoria White" w:date="2017-05-04T23:10:00Z">
        <w:r w:rsidR="007D7BBF">
          <w:rPr>
            <w:rFonts w:ascii="Times New Roman" w:hAnsi="Times New Roman" w:cs="Times New Roman"/>
            <w:sz w:val="24"/>
            <w:szCs w:val="24"/>
          </w:rPr>
          <w:t xml:space="preserve">of </w:t>
        </w:r>
      </w:ins>
      <w:del w:id="159" w:author="Victoria White" w:date="2017-05-04T23:11:00Z">
        <w:r w:rsidR="00CF4FB3" w:rsidDel="007D7BBF">
          <w:rPr>
            <w:rFonts w:ascii="Times New Roman" w:hAnsi="Times New Roman" w:cs="Times New Roman"/>
            <w:sz w:val="24"/>
            <w:szCs w:val="24"/>
          </w:rPr>
          <w:delText xml:space="preserve">determinism </w:delText>
        </w:r>
      </w:del>
      <w:proofErr w:type="spellStart"/>
      <w:ins w:id="160" w:author="Victoria White" w:date="2017-05-04T23:11:00Z">
        <w:r w:rsidR="007D7BBF">
          <w:rPr>
            <w:rFonts w:ascii="Times New Roman" w:hAnsi="Times New Roman" w:cs="Times New Roman"/>
            <w:sz w:val="24"/>
            <w:szCs w:val="24"/>
          </w:rPr>
          <w:t>ddetermination</w:t>
        </w:r>
        <w:proofErr w:type="spellEnd"/>
        <w:r w:rsidR="007D7BBF">
          <w:rPr>
            <w:rFonts w:ascii="Times New Roman" w:hAnsi="Times New Roman" w:cs="Times New Roman"/>
            <w:sz w:val="24"/>
            <w:szCs w:val="24"/>
          </w:rPr>
          <w:t xml:space="preserve"> </w:t>
        </w:r>
      </w:ins>
      <w:r w:rsidR="00CF4FB3">
        <w:rPr>
          <w:rFonts w:ascii="Times New Roman" w:hAnsi="Times New Roman" w:cs="Times New Roman"/>
          <w:sz w:val="24"/>
          <w:szCs w:val="24"/>
        </w:rPr>
        <w:t xml:space="preserve">onto the </w:t>
      </w:r>
      <w:proofErr w:type="spellStart"/>
      <w:r w:rsidR="00CF4FB3">
        <w:rPr>
          <w:rFonts w:ascii="Times New Roman" w:hAnsi="Times New Roman" w:cs="Times New Roman"/>
          <w:sz w:val="24"/>
          <w:szCs w:val="24"/>
        </w:rPr>
        <w:t>audience,</w:t>
      </w:r>
      <w:ins w:id="161" w:author="Victoria White" w:date="2017-05-04T23:11:00Z">
        <w:r w:rsidR="007D7BBF">
          <w:rPr>
            <w:rFonts w:ascii="Times New Roman" w:hAnsi="Times New Roman" w:cs="Times New Roman"/>
            <w:sz w:val="24"/>
            <w:szCs w:val="24"/>
          </w:rPr>
          <w:t>where</w:t>
        </w:r>
      </w:ins>
      <w:proofErr w:type="spellEnd"/>
      <w:del w:id="162" w:author="Victoria White" w:date="2017-05-04T23:11:00Z">
        <w:r w:rsidR="00CF4FB3" w:rsidDel="007D7BBF">
          <w:rPr>
            <w:rFonts w:ascii="Times New Roman" w:hAnsi="Times New Roman" w:cs="Times New Roman"/>
            <w:sz w:val="24"/>
            <w:szCs w:val="24"/>
          </w:rPr>
          <w:delText xml:space="preserve"> which</w:delText>
        </w:r>
      </w:del>
      <w:r w:rsidR="00CF4FB3">
        <w:rPr>
          <w:rFonts w:ascii="Times New Roman" w:hAnsi="Times New Roman" w:cs="Times New Roman"/>
          <w:sz w:val="24"/>
          <w:szCs w:val="24"/>
        </w:rPr>
        <w:t xml:space="preserve"> the future outcome is determined based on the actions human</w:t>
      </w:r>
      <w:ins w:id="163" w:author="Victoria White" w:date="2017-05-04T23:11:00Z">
        <w:r w:rsidR="007D7BBF">
          <w:rPr>
            <w:rFonts w:ascii="Times New Roman" w:hAnsi="Times New Roman" w:cs="Times New Roman"/>
            <w:sz w:val="24"/>
            <w:szCs w:val="24"/>
          </w:rPr>
          <w:t>s</w:t>
        </w:r>
      </w:ins>
      <w:r w:rsidR="00CF4FB3">
        <w:rPr>
          <w:rFonts w:ascii="Times New Roman" w:hAnsi="Times New Roman" w:cs="Times New Roman"/>
          <w:sz w:val="24"/>
          <w:szCs w:val="24"/>
        </w:rPr>
        <w:t xml:space="preserve"> made, however the outcome is unique, hence the authors are hinting that free will does not exist, which ultimately relate it back to the fact </w:t>
      </w:r>
      <w:ins w:id="164" w:author="Victoria White" w:date="2017-05-04T23:12:00Z">
        <w:r w:rsidR="007D7BBF">
          <w:rPr>
            <w:rFonts w:ascii="Times New Roman" w:hAnsi="Times New Roman" w:cs="Times New Roman"/>
            <w:sz w:val="24"/>
            <w:szCs w:val="24"/>
          </w:rPr>
          <w:t xml:space="preserve">that </w:t>
        </w:r>
      </w:ins>
      <w:r w:rsidR="00CF4FB3">
        <w:rPr>
          <w:rFonts w:ascii="Times New Roman" w:hAnsi="Times New Roman" w:cs="Times New Roman"/>
          <w:sz w:val="24"/>
          <w:szCs w:val="24"/>
        </w:rPr>
        <w:t>society dictates our decisions.</w:t>
      </w:r>
    </w:p>
    <w:p w:rsidR="009D1C78" w:rsidRDefault="009D1C78" w:rsidP="003C5B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“Dr. </w:t>
      </w:r>
      <w:proofErr w:type="spellStart"/>
      <w:proofErr w:type="gramStart"/>
      <w:r>
        <w:rPr>
          <w:rFonts w:ascii="Times New Roman" w:hAnsi="Times New Roman" w:cs="Times New Roman"/>
          <w:sz w:val="24"/>
          <w:szCs w:val="24"/>
        </w:rPr>
        <w:t>ManHattan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a.k.a. Jon </w:t>
      </w:r>
      <w:proofErr w:type="spellStart"/>
      <w:r>
        <w:rPr>
          <w:rFonts w:ascii="Times New Roman" w:hAnsi="Times New Roman" w:cs="Times New Roman"/>
          <w:sz w:val="24"/>
          <w:szCs w:val="24"/>
        </w:rPr>
        <w:t>Osterman</w:t>
      </w:r>
      <w:proofErr w:type="spellEnd"/>
      <w:r>
        <w:rPr>
          <w:rFonts w:ascii="Times New Roman" w:hAnsi="Times New Roman" w:cs="Times New Roman"/>
          <w:sz w:val="24"/>
          <w:szCs w:val="24"/>
        </w:rPr>
        <w:t>), on the other hand, brea</w:t>
      </w:r>
      <w:r w:rsidR="00117944">
        <w:rPr>
          <w:rFonts w:ascii="Times New Roman" w:hAnsi="Times New Roman" w:cs="Times New Roman"/>
          <w:sz w:val="24"/>
          <w:szCs w:val="24"/>
        </w:rPr>
        <w:t>k</w:t>
      </w:r>
      <w:r>
        <w:rPr>
          <w:rFonts w:ascii="Times New Roman" w:hAnsi="Times New Roman" w:cs="Times New Roman"/>
          <w:sz w:val="24"/>
          <w:szCs w:val="24"/>
        </w:rPr>
        <w:t>s all the other laws, those of the universe. He sees space</w:t>
      </w:r>
      <w:ins w:id="165" w:author="Victoria White" w:date="2017-05-04T23:12:00Z">
        <w:r w:rsidR="007D7BBF">
          <w:rPr>
            <w:rFonts w:ascii="Times New Roman" w:hAnsi="Times New Roman" w:cs="Times New Roman"/>
            <w:sz w:val="24"/>
            <w:szCs w:val="24"/>
          </w:rPr>
          <w:t>-</w:t>
        </w:r>
      </w:ins>
      <w:del w:id="166" w:author="Victoria White" w:date="2017-05-04T23:12:00Z">
        <w:r w:rsidDel="007D7BBF">
          <w:rPr>
            <w:rFonts w:ascii="Times New Roman" w:hAnsi="Times New Roman" w:cs="Times New Roman"/>
            <w:sz w:val="24"/>
            <w:szCs w:val="24"/>
          </w:rPr>
          <w:delText>-</w:delText>
        </w:r>
      </w:del>
      <w:r>
        <w:rPr>
          <w:rFonts w:ascii="Times New Roman" w:hAnsi="Times New Roman" w:cs="Times New Roman"/>
          <w:sz w:val="24"/>
          <w:szCs w:val="24"/>
        </w:rPr>
        <w:t>time synchronically, across the layers of events, all things and places simultaneously. And he is able to do pretty much anything he wills with matter. Yet, even with all this power, he at first chooses only to act according to one government’s whims and, later only according to his own.”(Dietrich 122), the history was, Dr. Manhattan regarded as the unstoppable weapon during cold-war; the United States won the Vietnam War because Dr. Manhattan could single handedly disintegrate the enemies on the battlefield</w:t>
      </w:r>
      <w:ins w:id="167" w:author="Victoria White" w:date="2017-05-04T23:12:00Z">
        <w:r w:rsidR="007D7BBF">
          <w:rPr>
            <w:rFonts w:ascii="Times New Roman" w:hAnsi="Times New Roman" w:cs="Times New Roman"/>
            <w:sz w:val="24"/>
            <w:szCs w:val="24"/>
          </w:rPr>
          <w:t>. I</w:t>
        </w:r>
      </w:ins>
      <w:del w:id="168" w:author="Victoria White" w:date="2017-05-04T23:12:00Z">
        <w:r w:rsidDel="007D7BBF">
          <w:rPr>
            <w:rFonts w:ascii="Times New Roman" w:hAnsi="Times New Roman" w:cs="Times New Roman"/>
            <w:sz w:val="24"/>
            <w:szCs w:val="24"/>
          </w:rPr>
          <w:delText>; i</w:delText>
        </w:r>
      </w:del>
      <w:r>
        <w:rPr>
          <w:rFonts w:ascii="Times New Roman" w:hAnsi="Times New Roman" w:cs="Times New Roman"/>
          <w:sz w:val="24"/>
          <w:szCs w:val="24"/>
        </w:rPr>
        <w:t>t is iron</w:t>
      </w:r>
      <w:ins w:id="169" w:author="Victoria White" w:date="2017-05-04T23:12:00Z">
        <w:r w:rsidR="007D7BBF">
          <w:rPr>
            <w:rFonts w:ascii="Times New Roman" w:hAnsi="Times New Roman" w:cs="Times New Roman"/>
            <w:sz w:val="24"/>
            <w:szCs w:val="24"/>
          </w:rPr>
          <w:t>ic</w:t>
        </w:r>
      </w:ins>
      <w:del w:id="170" w:author="Victoria White" w:date="2017-05-04T23:12:00Z">
        <w:r w:rsidDel="007D7BBF">
          <w:rPr>
            <w:rFonts w:ascii="Times New Roman" w:hAnsi="Times New Roman" w:cs="Times New Roman"/>
            <w:sz w:val="24"/>
            <w:szCs w:val="24"/>
          </w:rPr>
          <w:delText>y</w:delText>
        </w:r>
      </w:del>
      <w:r>
        <w:rPr>
          <w:rFonts w:ascii="Times New Roman" w:hAnsi="Times New Roman" w:cs="Times New Roman"/>
          <w:sz w:val="24"/>
          <w:szCs w:val="24"/>
        </w:rPr>
        <w:t xml:space="preserve"> that at first Jon was forced to study nuclear physics</w:t>
      </w:r>
      <w:ins w:id="171" w:author="Victoria White" w:date="2017-05-04T23:13:00Z">
        <w:r w:rsidR="007D7BBF">
          <w:rPr>
            <w:rFonts w:ascii="Times New Roman" w:hAnsi="Times New Roman" w:cs="Times New Roman"/>
            <w:sz w:val="24"/>
            <w:szCs w:val="24"/>
          </w:rPr>
          <w:t xml:space="preserve"> </w:t>
        </w:r>
      </w:ins>
      <w:del w:id="172" w:author="Victoria White" w:date="2017-05-04T23:13:00Z">
        <w:r w:rsidDel="007D7BBF">
          <w:rPr>
            <w:rFonts w:ascii="Times New Roman" w:hAnsi="Times New Roman" w:cs="Times New Roman"/>
            <w:sz w:val="24"/>
            <w:szCs w:val="24"/>
          </w:rPr>
          <w:delText xml:space="preserve">, </w:delText>
        </w:r>
      </w:del>
      <w:r>
        <w:rPr>
          <w:rFonts w:ascii="Times New Roman" w:hAnsi="Times New Roman" w:cs="Times New Roman"/>
          <w:sz w:val="24"/>
          <w:szCs w:val="24"/>
        </w:rPr>
        <w:t xml:space="preserve">because his dad discovered the atomic bomb destroyed Hiroshima, then later he was forced to be </w:t>
      </w:r>
      <w:ins w:id="173" w:author="Victoria White" w:date="2017-05-04T23:13:00Z">
        <w:r w:rsidR="005E131F">
          <w:rPr>
            <w:rFonts w:ascii="Times New Roman" w:hAnsi="Times New Roman" w:cs="Times New Roman"/>
            <w:sz w:val="24"/>
            <w:szCs w:val="24"/>
          </w:rPr>
          <w:t>an ammunition again his enemy</w:t>
        </w:r>
      </w:ins>
      <w:del w:id="174" w:author="Victoria White" w:date="2017-05-04T23:13:00Z">
        <w:r w:rsidDel="005E131F">
          <w:rPr>
            <w:rFonts w:ascii="Times New Roman" w:hAnsi="Times New Roman" w:cs="Times New Roman"/>
            <w:sz w:val="24"/>
            <w:szCs w:val="24"/>
          </w:rPr>
          <w:delText>weapon</w:delText>
        </w:r>
      </w:del>
      <w:ins w:id="175" w:author="Victoria White" w:date="2017-05-04T23:13:00Z">
        <w:r w:rsidR="005E131F">
          <w:rPr>
            <w:rFonts w:ascii="Times New Roman" w:hAnsi="Times New Roman" w:cs="Times New Roman"/>
            <w:sz w:val="24"/>
            <w:szCs w:val="24"/>
          </w:rPr>
          <w:t xml:space="preserve">. </w:t>
        </w:r>
      </w:ins>
      <w:del w:id="176" w:author="Victoria White" w:date="2017-05-04T23:13:00Z">
        <w:r w:rsidDel="005E131F">
          <w:rPr>
            <w:rFonts w:ascii="Times New Roman" w:hAnsi="Times New Roman" w:cs="Times New Roman"/>
            <w:sz w:val="24"/>
            <w:szCs w:val="24"/>
          </w:rPr>
          <w:delText xml:space="preserve">; </w:delText>
        </w:r>
      </w:del>
      <w:r>
        <w:rPr>
          <w:rFonts w:ascii="Times New Roman" w:hAnsi="Times New Roman" w:cs="Times New Roman"/>
          <w:sz w:val="24"/>
          <w:szCs w:val="24"/>
        </w:rPr>
        <w:t>Dietrich described him to be the unstoppable monster, whose will was to help his country. Due to his service</w:t>
      </w:r>
      <w:ins w:id="177" w:author="Victoria White" w:date="2017-05-04T23:13:00Z">
        <w:r w:rsidR="005E131F">
          <w:rPr>
            <w:rFonts w:ascii="Times New Roman" w:hAnsi="Times New Roman" w:cs="Times New Roman"/>
            <w:sz w:val="24"/>
            <w:szCs w:val="24"/>
          </w:rPr>
          <w:t>s</w:t>
        </w:r>
      </w:ins>
      <w:r>
        <w:rPr>
          <w:rFonts w:ascii="Times New Roman" w:hAnsi="Times New Roman" w:cs="Times New Roman"/>
          <w:sz w:val="24"/>
          <w:szCs w:val="24"/>
        </w:rPr>
        <w:t xml:space="preserve"> for the country, Jon </w:t>
      </w:r>
      <w:ins w:id="178" w:author="Victoria White" w:date="2017-05-04T23:13:00Z">
        <w:r w:rsidR="005E131F">
          <w:rPr>
            <w:rFonts w:ascii="Times New Roman" w:hAnsi="Times New Roman" w:cs="Times New Roman"/>
            <w:sz w:val="24"/>
            <w:szCs w:val="24"/>
          </w:rPr>
          <w:t xml:space="preserve">was </w:t>
        </w:r>
      </w:ins>
      <w:r>
        <w:rPr>
          <w:rFonts w:ascii="Times New Roman" w:hAnsi="Times New Roman" w:cs="Times New Roman"/>
          <w:sz w:val="24"/>
          <w:szCs w:val="24"/>
        </w:rPr>
        <w:t xml:space="preserve">viewed as </w:t>
      </w:r>
      <w:del w:id="179" w:author="Victoria White" w:date="2017-05-04T23:14:00Z">
        <w:r w:rsidDel="005E131F">
          <w:rPr>
            <w:rFonts w:ascii="Times New Roman" w:hAnsi="Times New Roman" w:cs="Times New Roman"/>
            <w:sz w:val="24"/>
            <w:szCs w:val="24"/>
          </w:rPr>
          <w:delText>the good hero</w:delText>
        </w:r>
      </w:del>
      <w:ins w:id="180" w:author="Victoria White" w:date="2017-05-04T23:14:00Z">
        <w:r w:rsidR="005E131F">
          <w:rPr>
            <w:rFonts w:ascii="Times New Roman" w:hAnsi="Times New Roman" w:cs="Times New Roman"/>
            <w:sz w:val="24"/>
            <w:szCs w:val="24"/>
          </w:rPr>
          <w:t>a benevolent</w:t>
        </w:r>
      </w:ins>
      <w:r>
        <w:rPr>
          <w:rFonts w:ascii="Times New Roman" w:hAnsi="Times New Roman" w:cs="Times New Roman"/>
          <w:sz w:val="24"/>
          <w:szCs w:val="24"/>
        </w:rPr>
        <w:t xml:space="preserve">, along with the comedian, who also served </w:t>
      </w:r>
      <w:r w:rsidR="00E23ADB">
        <w:rPr>
          <w:rFonts w:ascii="Times New Roman" w:hAnsi="Times New Roman" w:cs="Times New Roman"/>
          <w:sz w:val="24"/>
          <w:szCs w:val="24"/>
        </w:rPr>
        <w:t>during Vietnam War with the motivation that he enjoyed killing</w:t>
      </w:r>
      <w:ins w:id="181" w:author="Victoria White" w:date="2017-05-04T23:14:00Z">
        <w:r w:rsidR="005E131F">
          <w:rPr>
            <w:rFonts w:ascii="Times New Roman" w:hAnsi="Times New Roman" w:cs="Times New Roman"/>
            <w:sz w:val="24"/>
            <w:szCs w:val="24"/>
          </w:rPr>
          <w:t xml:space="preserve">. </w:t>
        </w:r>
      </w:ins>
      <w:del w:id="182" w:author="Victoria White" w:date="2017-05-04T23:14:00Z">
        <w:r w:rsidR="00E23ADB" w:rsidDel="005E131F">
          <w:rPr>
            <w:rFonts w:ascii="Times New Roman" w:hAnsi="Times New Roman" w:cs="Times New Roman"/>
            <w:sz w:val="24"/>
            <w:szCs w:val="24"/>
          </w:rPr>
          <w:delText xml:space="preserve">; </w:delText>
        </w:r>
      </w:del>
      <w:ins w:id="183" w:author="Victoria White" w:date="2017-05-04T23:14:00Z">
        <w:r w:rsidR="005E131F">
          <w:rPr>
            <w:rFonts w:ascii="Times New Roman" w:hAnsi="Times New Roman" w:cs="Times New Roman"/>
            <w:sz w:val="24"/>
            <w:szCs w:val="24"/>
          </w:rPr>
          <w:t>H</w:t>
        </w:r>
      </w:ins>
      <w:del w:id="184" w:author="Victoria White" w:date="2017-05-04T23:14:00Z">
        <w:r w:rsidR="00E23ADB" w:rsidDel="005E131F">
          <w:rPr>
            <w:rFonts w:ascii="Times New Roman" w:hAnsi="Times New Roman" w:cs="Times New Roman"/>
            <w:sz w:val="24"/>
            <w:szCs w:val="24"/>
          </w:rPr>
          <w:delText>h</w:delText>
        </w:r>
      </w:del>
      <w:r w:rsidR="00E23ADB">
        <w:rPr>
          <w:rFonts w:ascii="Times New Roman" w:hAnsi="Times New Roman" w:cs="Times New Roman"/>
          <w:sz w:val="24"/>
          <w:szCs w:val="24"/>
        </w:rPr>
        <w:t>owever the other heroes in the story were regarded as the villains of the country, and eventually they were forced to be banned from</w:t>
      </w:r>
      <w:del w:id="185" w:author="Victoria White" w:date="2017-05-04T23:14:00Z">
        <w:r w:rsidR="00E23ADB" w:rsidDel="005E131F">
          <w:rPr>
            <w:rFonts w:ascii="Times New Roman" w:hAnsi="Times New Roman" w:cs="Times New Roman"/>
            <w:sz w:val="24"/>
            <w:szCs w:val="24"/>
          </w:rPr>
          <w:delText xml:space="preserve"> the</w:delText>
        </w:r>
      </w:del>
      <w:r w:rsidR="00E23ADB">
        <w:rPr>
          <w:rFonts w:ascii="Times New Roman" w:hAnsi="Times New Roman" w:cs="Times New Roman"/>
          <w:sz w:val="24"/>
          <w:szCs w:val="24"/>
        </w:rPr>
        <w:t xml:space="preserve"> “heroic” activities. It is an irony that immersive killing was regarded as the morally well-standing action according to Gibbon and Moore, but crime fighting or any inner city heroic activities were viewed as destructive; the ending of “Watchmen” had also point out such irony, where </w:t>
      </w:r>
      <w:del w:id="186" w:author="Victoria White" w:date="2017-05-04T23:15:00Z">
        <w:r w:rsidR="00E23ADB" w:rsidDel="005E131F">
          <w:rPr>
            <w:rFonts w:ascii="Times New Roman" w:hAnsi="Times New Roman" w:cs="Times New Roman"/>
            <w:sz w:val="24"/>
            <w:szCs w:val="24"/>
          </w:rPr>
          <w:delText>the</w:delText>
        </w:r>
      </w:del>
      <w:del w:id="187" w:author="Victoria White" w:date="2017-05-04T23:14:00Z">
        <w:r w:rsidR="00E23ADB" w:rsidDel="005E131F">
          <w:rPr>
            <w:rFonts w:ascii="Times New Roman" w:hAnsi="Times New Roman" w:cs="Times New Roman"/>
            <w:sz w:val="24"/>
            <w:szCs w:val="24"/>
          </w:rPr>
          <w:delText xml:space="preserve"> </w:delText>
        </w:r>
      </w:del>
      <w:r w:rsidR="00E23ADB">
        <w:rPr>
          <w:rFonts w:ascii="Times New Roman" w:hAnsi="Times New Roman" w:cs="Times New Roman"/>
          <w:sz w:val="24"/>
          <w:szCs w:val="24"/>
        </w:rPr>
        <w:t xml:space="preserve">evil actions is categorized as socially acceptable, which </w:t>
      </w:r>
      <w:r w:rsidR="00117944">
        <w:rPr>
          <w:rFonts w:ascii="Times New Roman" w:hAnsi="Times New Roman" w:cs="Times New Roman"/>
          <w:sz w:val="24"/>
          <w:szCs w:val="24"/>
        </w:rPr>
        <w:t xml:space="preserve">gives the impression </w:t>
      </w:r>
      <w:ins w:id="188" w:author="Victoria White" w:date="2017-05-04T23:15:00Z">
        <w:r w:rsidR="005E131F">
          <w:rPr>
            <w:rFonts w:ascii="Times New Roman" w:hAnsi="Times New Roman" w:cs="Times New Roman"/>
            <w:sz w:val="24"/>
            <w:szCs w:val="24"/>
          </w:rPr>
          <w:t xml:space="preserve">that </w:t>
        </w:r>
      </w:ins>
      <w:r w:rsidR="00117944">
        <w:rPr>
          <w:rFonts w:ascii="Times New Roman" w:hAnsi="Times New Roman" w:cs="Times New Roman"/>
          <w:sz w:val="24"/>
          <w:szCs w:val="24"/>
        </w:rPr>
        <w:t>society sculpt</w:t>
      </w:r>
      <w:ins w:id="189" w:author="Victoria White" w:date="2017-05-04T23:15:00Z">
        <w:r w:rsidR="005E131F">
          <w:rPr>
            <w:rFonts w:ascii="Times New Roman" w:hAnsi="Times New Roman" w:cs="Times New Roman"/>
            <w:sz w:val="24"/>
            <w:szCs w:val="24"/>
          </w:rPr>
          <w:t>s</w:t>
        </w:r>
      </w:ins>
      <w:r w:rsidR="00117944">
        <w:rPr>
          <w:rFonts w:ascii="Times New Roman" w:hAnsi="Times New Roman" w:cs="Times New Roman"/>
          <w:sz w:val="24"/>
          <w:szCs w:val="24"/>
        </w:rPr>
        <w:t xml:space="preserve"> the morality of any behaviors.</w:t>
      </w:r>
    </w:p>
    <w:p w:rsidR="00117944" w:rsidRDefault="00117944" w:rsidP="003C5B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story “Watchmen” progress halfway through, Dr. Manhattan was accused of “spreading cancer” to anyone who he had contacted with, because the media assumed him being highly radio-active; under the high influence of the pressed, Dr. Manhattan snapped, and transported a full room of press reporters outside of the interview stadium, during the process he </w:t>
      </w:r>
      <w:r>
        <w:rPr>
          <w:rFonts w:ascii="Times New Roman" w:hAnsi="Times New Roman" w:cs="Times New Roman"/>
          <w:sz w:val="24"/>
          <w:szCs w:val="24"/>
        </w:rPr>
        <w:lastRenderedPageBreak/>
        <w:t xml:space="preserve">accidentally killed several people, due to </w:t>
      </w:r>
      <w:ins w:id="190" w:author="Victoria White" w:date="2017-05-04T23:15:00Z">
        <w:r w:rsidR="005E131F">
          <w:rPr>
            <w:rFonts w:ascii="Times New Roman" w:hAnsi="Times New Roman" w:cs="Times New Roman"/>
            <w:sz w:val="24"/>
            <w:szCs w:val="24"/>
          </w:rPr>
          <w:t xml:space="preserve">a </w:t>
        </w:r>
      </w:ins>
      <w:r>
        <w:rPr>
          <w:rFonts w:ascii="Times New Roman" w:hAnsi="Times New Roman" w:cs="Times New Roman"/>
          <w:sz w:val="24"/>
          <w:szCs w:val="24"/>
        </w:rPr>
        <w:t xml:space="preserve">heart attack. Eventually Dr. Manhattan </w:t>
      </w:r>
      <w:del w:id="191" w:author="Victoria White" w:date="2017-05-04T23:16:00Z">
        <w:r w:rsidDel="005E131F">
          <w:rPr>
            <w:rFonts w:ascii="Times New Roman" w:hAnsi="Times New Roman" w:cs="Times New Roman"/>
            <w:sz w:val="24"/>
            <w:szCs w:val="24"/>
          </w:rPr>
          <w:delText>abandoned himself to</w:delText>
        </w:r>
      </w:del>
      <w:ins w:id="192" w:author="Victoria White" w:date="2017-05-04T23:16:00Z">
        <w:r w:rsidR="005E131F">
          <w:rPr>
            <w:rFonts w:ascii="Times New Roman" w:hAnsi="Times New Roman" w:cs="Times New Roman"/>
            <w:sz w:val="24"/>
            <w:szCs w:val="24"/>
          </w:rPr>
          <w:t>left for</w:t>
        </w:r>
      </w:ins>
      <w:r>
        <w:rPr>
          <w:rFonts w:ascii="Times New Roman" w:hAnsi="Times New Roman" w:cs="Times New Roman"/>
          <w:sz w:val="24"/>
          <w:szCs w:val="24"/>
        </w:rPr>
        <w:t xml:space="preserve"> Mars</w:t>
      </w:r>
      <w:del w:id="193" w:author="Victoria White" w:date="2017-05-04T23:16:00Z">
        <w:r w:rsidDel="005E131F">
          <w:rPr>
            <w:rFonts w:ascii="Times New Roman" w:hAnsi="Times New Roman" w:cs="Times New Roman"/>
            <w:sz w:val="24"/>
            <w:szCs w:val="24"/>
          </w:rPr>
          <w:delText>,</w:delText>
        </w:r>
      </w:del>
      <w:r>
        <w:rPr>
          <w:rFonts w:ascii="Times New Roman" w:hAnsi="Times New Roman" w:cs="Times New Roman"/>
          <w:sz w:val="24"/>
          <w:szCs w:val="24"/>
        </w:rPr>
        <w:t xml:space="preserve"> because he saw minimal connection with</w:t>
      </w:r>
      <w:del w:id="194" w:author="Victoria White" w:date="2017-05-04T23:16:00Z">
        <w:r w:rsidDel="005E131F">
          <w:rPr>
            <w:rFonts w:ascii="Times New Roman" w:hAnsi="Times New Roman" w:cs="Times New Roman"/>
            <w:sz w:val="24"/>
            <w:szCs w:val="24"/>
          </w:rPr>
          <w:delText xml:space="preserve"> the</w:delText>
        </w:r>
      </w:del>
      <w:r>
        <w:rPr>
          <w:rFonts w:ascii="Times New Roman" w:hAnsi="Times New Roman" w:cs="Times New Roman"/>
          <w:sz w:val="24"/>
          <w:szCs w:val="24"/>
        </w:rPr>
        <w:t xml:space="preserve"> humanity. </w:t>
      </w:r>
      <w:r w:rsidR="007905DC">
        <w:rPr>
          <w:rFonts w:ascii="Times New Roman" w:hAnsi="Times New Roman" w:cs="Times New Roman"/>
          <w:sz w:val="24"/>
          <w:szCs w:val="24"/>
        </w:rPr>
        <w:t>During his exile, flash backs of the past and the future were simultaneously connected. “After his transformation, Jon, like God, experiences every minute of time simultaneously. In 1959, he kn</w:t>
      </w:r>
      <w:ins w:id="195" w:author="Victoria White" w:date="2017-05-04T23:17:00Z">
        <w:r w:rsidR="005E131F">
          <w:rPr>
            <w:rFonts w:ascii="Times New Roman" w:hAnsi="Times New Roman" w:cs="Times New Roman"/>
            <w:sz w:val="24"/>
            <w:szCs w:val="24"/>
          </w:rPr>
          <w:t xml:space="preserve">ows </w:t>
        </w:r>
      </w:ins>
      <w:del w:id="196" w:author="Victoria White" w:date="2017-05-04T23:17:00Z">
        <w:r w:rsidR="007905DC" w:rsidDel="005E131F">
          <w:rPr>
            <w:rFonts w:ascii="Times New Roman" w:hAnsi="Times New Roman" w:cs="Times New Roman"/>
            <w:sz w:val="24"/>
            <w:szCs w:val="24"/>
          </w:rPr>
          <w:delText xml:space="preserve">ows </w:delText>
        </w:r>
      </w:del>
      <w:ins w:id="197" w:author="Victoria White" w:date="2017-05-04T23:18:00Z">
        <w:r w:rsidR="005E131F">
          <w:rPr>
            <w:rFonts w:ascii="Times New Roman" w:hAnsi="Times New Roman" w:cs="Times New Roman"/>
            <w:sz w:val="24"/>
            <w:szCs w:val="24"/>
          </w:rPr>
          <w:t>what will</w:t>
        </w:r>
      </w:ins>
      <w:del w:id="198" w:author="Victoria White" w:date="2017-05-04T23:18:00Z">
        <w:r w:rsidR="007905DC" w:rsidDel="005E131F">
          <w:rPr>
            <w:rFonts w:ascii="Times New Roman" w:hAnsi="Times New Roman" w:cs="Times New Roman"/>
            <w:sz w:val="24"/>
            <w:szCs w:val="24"/>
          </w:rPr>
          <w:delText>that w</w:delText>
        </w:r>
      </w:del>
      <w:del w:id="199" w:author="Victoria White" w:date="2017-05-04T23:17:00Z">
        <w:r w:rsidR="007905DC" w:rsidDel="005E131F">
          <w:rPr>
            <w:rFonts w:ascii="Times New Roman" w:hAnsi="Times New Roman" w:cs="Times New Roman"/>
            <w:sz w:val="24"/>
            <w:szCs w:val="24"/>
          </w:rPr>
          <w:delText>ill</w:delText>
        </w:r>
      </w:del>
      <w:r w:rsidR="007905DC">
        <w:rPr>
          <w:rFonts w:ascii="Times New Roman" w:hAnsi="Times New Roman" w:cs="Times New Roman"/>
          <w:sz w:val="24"/>
          <w:szCs w:val="24"/>
        </w:rPr>
        <w:t xml:space="preserve"> happen in 1969 because he is already there; he knows about </w:t>
      </w:r>
      <w:del w:id="200" w:author="Victoria White" w:date="2017-05-04T23:17:00Z">
        <w:r w:rsidR="007905DC" w:rsidDel="005E131F">
          <w:rPr>
            <w:rFonts w:ascii="Times New Roman" w:hAnsi="Times New Roman" w:cs="Times New Roman"/>
            <w:sz w:val="24"/>
            <w:szCs w:val="24"/>
          </w:rPr>
          <w:delText xml:space="preserve">JFK’s </w:delText>
        </w:r>
      </w:del>
      <w:ins w:id="201" w:author="Victoria White" w:date="2017-05-04T23:18:00Z">
        <w:r w:rsidR="005E131F">
          <w:rPr>
            <w:rFonts w:ascii="Times New Roman" w:hAnsi="Times New Roman" w:cs="Times New Roman"/>
            <w:sz w:val="24"/>
            <w:szCs w:val="24"/>
          </w:rPr>
          <w:t>JFK’s</w:t>
        </w:r>
      </w:ins>
      <w:ins w:id="202" w:author="Victoria White" w:date="2017-05-04T23:17:00Z">
        <w:r w:rsidR="005E131F">
          <w:rPr>
            <w:rFonts w:ascii="Times New Roman" w:hAnsi="Times New Roman" w:cs="Times New Roman"/>
            <w:sz w:val="24"/>
            <w:szCs w:val="24"/>
          </w:rPr>
          <w:t xml:space="preserve"> </w:t>
        </w:r>
      </w:ins>
      <w:r w:rsidR="007905DC">
        <w:rPr>
          <w:rFonts w:ascii="Times New Roman" w:hAnsi="Times New Roman" w:cs="Times New Roman"/>
          <w:sz w:val="24"/>
          <w:szCs w:val="24"/>
        </w:rPr>
        <w:t xml:space="preserve">assassination at his rebirth because he was already experiencing it, unable to change the course of history.” This </w:t>
      </w:r>
      <w:r w:rsidR="008B0F9F">
        <w:rPr>
          <w:rFonts w:ascii="Times New Roman" w:hAnsi="Times New Roman" w:cs="Times New Roman"/>
          <w:sz w:val="24"/>
          <w:szCs w:val="24"/>
        </w:rPr>
        <w:t>passage had</w:t>
      </w:r>
      <w:r w:rsidR="007905DC">
        <w:rPr>
          <w:rFonts w:ascii="Times New Roman" w:hAnsi="Times New Roman" w:cs="Times New Roman"/>
          <w:sz w:val="24"/>
          <w:szCs w:val="24"/>
        </w:rPr>
        <w:t xml:space="preserve"> proven the determinis</w:t>
      </w:r>
      <w:ins w:id="203" w:author="Victoria White" w:date="2017-05-04T23:18:00Z">
        <w:r w:rsidR="005E131F">
          <w:rPr>
            <w:rFonts w:ascii="Times New Roman" w:hAnsi="Times New Roman" w:cs="Times New Roman"/>
            <w:sz w:val="24"/>
            <w:szCs w:val="24"/>
          </w:rPr>
          <w:t>tic</w:t>
        </w:r>
      </w:ins>
      <w:del w:id="204" w:author="Victoria White" w:date="2017-05-04T23:18:00Z">
        <w:r w:rsidR="007905DC" w:rsidDel="005E131F">
          <w:rPr>
            <w:rFonts w:ascii="Times New Roman" w:hAnsi="Times New Roman" w:cs="Times New Roman"/>
            <w:sz w:val="24"/>
            <w:szCs w:val="24"/>
          </w:rPr>
          <w:delText>m</w:delText>
        </w:r>
      </w:del>
      <w:r w:rsidR="007905DC">
        <w:rPr>
          <w:rFonts w:ascii="Times New Roman" w:hAnsi="Times New Roman" w:cs="Times New Roman"/>
          <w:sz w:val="24"/>
          <w:szCs w:val="24"/>
        </w:rPr>
        <w:t xml:space="preserve"> view Gibbon</w:t>
      </w:r>
      <w:r w:rsidR="008B0F9F">
        <w:rPr>
          <w:rFonts w:ascii="Times New Roman" w:hAnsi="Times New Roman" w:cs="Times New Roman"/>
          <w:sz w:val="24"/>
          <w:szCs w:val="24"/>
        </w:rPr>
        <w:t xml:space="preserve"> and Moore </w:t>
      </w:r>
      <w:ins w:id="205" w:author="Victoria White" w:date="2017-05-04T23:18:00Z">
        <w:r w:rsidR="005E131F">
          <w:rPr>
            <w:rFonts w:ascii="Times New Roman" w:hAnsi="Times New Roman" w:cs="Times New Roman"/>
            <w:sz w:val="24"/>
            <w:szCs w:val="24"/>
          </w:rPr>
          <w:t xml:space="preserve">were </w:t>
        </w:r>
      </w:ins>
      <w:r w:rsidR="008B0F9F">
        <w:rPr>
          <w:rFonts w:ascii="Times New Roman" w:hAnsi="Times New Roman" w:cs="Times New Roman"/>
          <w:sz w:val="24"/>
          <w:szCs w:val="24"/>
        </w:rPr>
        <w:t xml:space="preserve">trying to point out, it was terrified that such </w:t>
      </w:r>
      <w:ins w:id="206" w:author="Victoria White" w:date="2017-05-04T23:18:00Z">
        <w:r w:rsidR="005E131F">
          <w:rPr>
            <w:rFonts w:ascii="Times New Roman" w:hAnsi="Times New Roman" w:cs="Times New Roman"/>
            <w:sz w:val="24"/>
            <w:szCs w:val="24"/>
          </w:rPr>
          <w:t>G</w:t>
        </w:r>
      </w:ins>
      <w:del w:id="207" w:author="Victoria White" w:date="2017-05-04T23:18:00Z">
        <w:r w:rsidR="008B0F9F" w:rsidDel="005E131F">
          <w:rPr>
            <w:rFonts w:ascii="Times New Roman" w:hAnsi="Times New Roman" w:cs="Times New Roman"/>
            <w:sz w:val="24"/>
            <w:szCs w:val="24"/>
          </w:rPr>
          <w:delText>g</w:delText>
        </w:r>
      </w:del>
      <w:r w:rsidR="008B0F9F">
        <w:rPr>
          <w:rFonts w:ascii="Times New Roman" w:hAnsi="Times New Roman" w:cs="Times New Roman"/>
          <w:sz w:val="24"/>
          <w:szCs w:val="24"/>
        </w:rPr>
        <w:t>odly character would not change the course of future or history because he recognized the prin</w:t>
      </w:r>
      <w:r w:rsidR="00B84992">
        <w:rPr>
          <w:rFonts w:ascii="Times New Roman" w:hAnsi="Times New Roman" w:cs="Times New Roman"/>
          <w:sz w:val="24"/>
          <w:szCs w:val="24"/>
        </w:rPr>
        <w:t>ciple of determinism. In a way it’s iron</w:t>
      </w:r>
      <w:ins w:id="208" w:author="Victoria White" w:date="2017-05-04T23:18:00Z">
        <w:r w:rsidR="005E131F">
          <w:rPr>
            <w:rFonts w:ascii="Times New Roman" w:hAnsi="Times New Roman" w:cs="Times New Roman"/>
            <w:sz w:val="24"/>
            <w:szCs w:val="24"/>
          </w:rPr>
          <w:t>ic</w:t>
        </w:r>
      </w:ins>
      <w:del w:id="209" w:author="Victoria White" w:date="2017-05-04T23:18:00Z">
        <w:r w:rsidR="00B84992" w:rsidDel="005E131F">
          <w:rPr>
            <w:rFonts w:ascii="Times New Roman" w:hAnsi="Times New Roman" w:cs="Times New Roman"/>
            <w:sz w:val="24"/>
            <w:szCs w:val="24"/>
          </w:rPr>
          <w:delText>y</w:delText>
        </w:r>
      </w:del>
      <w:r w:rsidR="00B84992">
        <w:rPr>
          <w:rFonts w:ascii="Times New Roman" w:hAnsi="Times New Roman" w:cs="Times New Roman"/>
          <w:sz w:val="24"/>
          <w:szCs w:val="24"/>
        </w:rPr>
        <w:t xml:space="preserve"> that </w:t>
      </w:r>
      <w:commentRangeStart w:id="210"/>
      <w:r w:rsidR="00B84992">
        <w:rPr>
          <w:rFonts w:ascii="Times New Roman" w:hAnsi="Times New Roman" w:cs="Times New Roman"/>
          <w:sz w:val="24"/>
          <w:szCs w:val="24"/>
        </w:rPr>
        <w:t>he</w:t>
      </w:r>
      <w:commentRangeEnd w:id="210"/>
      <w:r w:rsidR="005E131F">
        <w:rPr>
          <w:rStyle w:val="CommentReference"/>
        </w:rPr>
        <w:commentReference w:id="210"/>
      </w:r>
      <w:r w:rsidR="00B84992">
        <w:rPr>
          <w:rFonts w:ascii="Times New Roman" w:hAnsi="Times New Roman" w:cs="Times New Roman"/>
          <w:sz w:val="24"/>
          <w:szCs w:val="24"/>
        </w:rPr>
        <w:t xml:space="preserve"> recognized, it was his purpose to drop the career of being a watch maker into the field of nuclear physics, and the experiment accident was also pre-destiny. Every single actions or decisions that </w:t>
      </w:r>
      <w:ins w:id="211" w:author="Victoria White" w:date="2017-05-04T23:19:00Z">
        <w:r w:rsidR="005E131F">
          <w:rPr>
            <w:rFonts w:ascii="Times New Roman" w:hAnsi="Times New Roman" w:cs="Times New Roman"/>
            <w:sz w:val="24"/>
            <w:szCs w:val="24"/>
          </w:rPr>
          <w:t xml:space="preserve">were </w:t>
        </w:r>
      </w:ins>
      <w:r w:rsidR="00B84992">
        <w:rPr>
          <w:rFonts w:ascii="Times New Roman" w:hAnsi="Times New Roman" w:cs="Times New Roman"/>
          <w:sz w:val="24"/>
          <w:szCs w:val="24"/>
        </w:rPr>
        <w:t xml:space="preserve">made </w:t>
      </w:r>
      <w:del w:id="212" w:author="Victoria White" w:date="2017-05-04T23:19:00Z">
        <w:r w:rsidR="00B84992" w:rsidDel="005E131F">
          <w:rPr>
            <w:rFonts w:ascii="Times New Roman" w:hAnsi="Times New Roman" w:cs="Times New Roman"/>
            <w:sz w:val="24"/>
            <w:szCs w:val="24"/>
          </w:rPr>
          <w:delText xml:space="preserve">upon him </w:delText>
        </w:r>
      </w:del>
      <w:r w:rsidR="00B84992">
        <w:rPr>
          <w:rFonts w:ascii="Times New Roman" w:hAnsi="Times New Roman" w:cs="Times New Roman"/>
          <w:sz w:val="24"/>
          <w:szCs w:val="24"/>
        </w:rPr>
        <w:t xml:space="preserve">were </w:t>
      </w:r>
      <w:ins w:id="213" w:author="Victoria White" w:date="2017-05-04T23:19:00Z">
        <w:r w:rsidR="005E131F">
          <w:rPr>
            <w:rFonts w:ascii="Times New Roman" w:hAnsi="Times New Roman" w:cs="Times New Roman"/>
            <w:sz w:val="24"/>
            <w:szCs w:val="24"/>
          </w:rPr>
          <w:t xml:space="preserve">predetermined </w:t>
        </w:r>
      </w:ins>
      <w:del w:id="214" w:author="Victoria White" w:date="2017-05-04T23:19:00Z">
        <w:r w:rsidR="00B84992" w:rsidDel="005E131F">
          <w:rPr>
            <w:rFonts w:ascii="Times New Roman" w:hAnsi="Times New Roman" w:cs="Times New Roman"/>
            <w:sz w:val="24"/>
            <w:szCs w:val="24"/>
          </w:rPr>
          <w:delText xml:space="preserve">determine, </w:delText>
        </w:r>
      </w:del>
      <w:r w:rsidR="00B84992">
        <w:rPr>
          <w:rFonts w:ascii="Times New Roman" w:hAnsi="Times New Roman" w:cs="Times New Roman"/>
          <w:sz w:val="24"/>
          <w:szCs w:val="24"/>
        </w:rPr>
        <w:t>where he ha</w:t>
      </w:r>
      <w:ins w:id="215" w:author="Victoria White" w:date="2017-05-04T23:19:00Z">
        <w:r w:rsidR="005E131F">
          <w:rPr>
            <w:rFonts w:ascii="Times New Roman" w:hAnsi="Times New Roman" w:cs="Times New Roman"/>
            <w:sz w:val="24"/>
            <w:szCs w:val="24"/>
          </w:rPr>
          <w:t>d</w:t>
        </w:r>
      </w:ins>
      <w:del w:id="216" w:author="Victoria White" w:date="2017-05-04T23:19:00Z">
        <w:r w:rsidR="00B84992" w:rsidDel="005E131F">
          <w:rPr>
            <w:rFonts w:ascii="Times New Roman" w:hAnsi="Times New Roman" w:cs="Times New Roman"/>
            <w:sz w:val="24"/>
            <w:szCs w:val="24"/>
          </w:rPr>
          <w:delText>s</w:delText>
        </w:r>
      </w:del>
      <w:r w:rsidR="00B84992">
        <w:rPr>
          <w:rFonts w:ascii="Times New Roman" w:hAnsi="Times New Roman" w:cs="Times New Roman"/>
          <w:sz w:val="24"/>
          <w:szCs w:val="24"/>
        </w:rPr>
        <w:t xml:space="preserve"> no freedom to change or manipulate it.</w:t>
      </w:r>
    </w:p>
    <w:p w:rsidR="00B84992" w:rsidRDefault="00B84992" w:rsidP="003C5B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Jon is the ultimate victim of social selection, because </w:t>
      </w:r>
      <w:del w:id="217" w:author="Victoria White" w:date="2017-05-04T23:20:00Z">
        <w:r w:rsidDel="005E131F">
          <w:rPr>
            <w:rFonts w:ascii="Times New Roman" w:hAnsi="Times New Roman" w:cs="Times New Roman"/>
            <w:sz w:val="24"/>
            <w:szCs w:val="24"/>
          </w:rPr>
          <w:delText xml:space="preserve">the </w:delText>
        </w:r>
      </w:del>
      <w:r>
        <w:rPr>
          <w:rFonts w:ascii="Times New Roman" w:hAnsi="Times New Roman" w:cs="Times New Roman"/>
          <w:sz w:val="24"/>
          <w:szCs w:val="24"/>
        </w:rPr>
        <w:t>society sculpted him into the character Dr. Manhattan, ever since the atomic bomb was dropped in Hiroshima</w:t>
      </w:r>
      <w:ins w:id="218" w:author="Victoria White" w:date="2017-05-04T23:20:00Z">
        <w:r w:rsidR="005E131F">
          <w:rPr>
            <w:rFonts w:ascii="Times New Roman" w:hAnsi="Times New Roman" w:cs="Times New Roman"/>
            <w:sz w:val="24"/>
            <w:szCs w:val="24"/>
          </w:rPr>
          <w:t xml:space="preserve">. </w:t>
        </w:r>
      </w:ins>
      <w:del w:id="219" w:author="Victoria White" w:date="2017-05-04T23:20:00Z">
        <w:r w:rsidDel="005E131F">
          <w:rPr>
            <w:rFonts w:ascii="Times New Roman" w:hAnsi="Times New Roman" w:cs="Times New Roman"/>
            <w:sz w:val="24"/>
            <w:szCs w:val="24"/>
          </w:rPr>
          <w:delText xml:space="preserve">; </w:delText>
        </w:r>
      </w:del>
      <w:ins w:id="220" w:author="Victoria White" w:date="2017-05-04T23:20:00Z">
        <w:r w:rsidR="005E131F">
          <w:rPr>
            <w:rFonts w:ascii="Times New Roman" w:hAnsi="Times New Roman" w:cs="Times New Roman"/>
            <w:sz w:val="24"/>
            <w:szCs w:val="24"/>
          </w:rPr>
          <w:t>S</w:t>
        </w:r>
      </w:ins>
      <w:del w:id="221" w:author="Victoria White" w:date="2017-05-04T23:20:00Z">
        <w:r w:rsidDel="005E131F">
          <w:rPr>
            <w:rFonts w:ascii="Times New Roman" w:hAnsi="Times New Roman" w:cs="Times New Roman"/>
            <w:sz w:val="24"/>
            <w:szCs w:val="24"/>
          </w:rPr>
          <w:delText>t</w:delText>
        </w:r>
        <w:r w:rsidR="00606509" w:rsidDel="005E131F">
          <w:rPr>
            <w:rFonts w:ascii="Times New Roman" w:hAnsi="Times New Roman" w:cs="Times New Roman"/>
            <w:sz w:val="24"/>
            <w:szCs w:val="24"/>
          </w:rPr>
          <w:delText>he s</w:delText>
        </w:r>
      </w:del>
      <w:r w:rsidR="00606509">
        <w:rPr>
          <w:rFonts w:ascii="Times New Roman" w:hAnsi="Times New Roman" w:cs="Times New Roman"/>
          <w:sz w:val="24"/>
          <w:szCs w:val="24"/>
        </w:rPr>
        <w:t>ociety forced decisions onto Jon again and again to ensure that he would eventual</w:t>
      </w:r>
      <w:ins w:id="222" w:author="Victoria White" w:date="2017-05-04T23:20:00Z">
        <w:r w:rsidR="005E131F">
          <w:rPr>
            <w:rFonts w:ascii="Times New Roman" w:hAnsi="Times New Roman" w:cs="Times New Roman"/>
            <w:sz w:val="24"/>
            <w:szCs w:val="24"/>
          </w:rPr>
          <w:t>ly</w:t>
        </w:r>
      </w:ins>
      <w:r w:rsidR="00606509">
        <w:rPr>
          <w:rFonts w:ascii="Times New Roman" w:hAnsi="Times New Roman" w:cs="Times New Roman"/>
          <w:sz w:val="24"/>
          <w:szCs w:val="24"/>
        </w:rPr>
        <w:t xml:space="preserve"> take on the Dr. Manhattan’s role. The Dr. Manhattan</w:t>
      </w:r>
      <w:ins w:id="223" w:author="Victoria White" w:date="2017-05-04T23:20:00Z">
        <w:r w:rsidR="005E131F">
          <w:rPr>
            <w:rFonts w:ascii="Times New Roman" w:hAnsi="Times New Roman" w:cs="Times New Roman"/>
            <w:sz w:val="24"/>
            <w:szCs w:val="24"/>
          </w:rPr>
          <w:t>’s</w:t>
        </w:r>
      </w:ins>
      <w:r w:rsidR="00606509">
        <w:rPr>
          <w:rFonts w:ascii="Times New Roman" w:hAnsi="Times New Roman" w:cs="Times New Roman"/>
          <w:sz w:val="24"/>
          <w:szCs w:val="24"/>
        </w:rPr>
        <w:t xml:space="preserve"> character relates to human’s daily life, where decisions are made, not because we want to, but because </w:t>
      </w:r>
      <w:del w:id="224" w:author="Victoria White" w:date="2017-05-04T23:21:00Z">
        <w:r w:rsidR="00606509" w:rsidDel="005E131F">
          <w:rPr>
            <w:rFonts w:ascii="Times New Roman" w:hAnsi="Times New Roman" w:cs="Times New Roman"/>
            <w:sz w:val="24"/>
            <w:szCs w:val="24"/>
          </w:rPr>
          <w:delText xml:space="preserve">the society has told us to reinforce our pre-determined decisions. </w:delText>
        </w:r>
      </w:del>
      <w:ins w:id="225" w:author="Victoria White" w:date="2017-05-04T23:21:00Z">
        <w:r w:rsidR="005E131F">
          <w:rPr>
            <w:rFonts w:ascii="Times New Roman" w:hAnsi="Times New Roman" w:cs="Times New Roman"/>
            <w:sz w:val="24"/>
            <w:szCs w:val="24"/>
          </w:rPr>
          <w:t xml:space="preserve">our society has already paved a predetermined path for us. </w:t>
        </w:r>
      </w:ins>
    </w:p>
    <w:p w:rsidR="00B84992" w:rsidRDefault="00B84992" w:rsidP="003C5B9D">
      <w:pPr>
        <w:spacing w:line="480" w:lineRule="auto"/>
        <w:rPr>
          <w:rFonts w:ascii="Times New Roman" w:hAnsi="Times New Roman" w:cs="Times New Roman"/>
          <w:sz w:val="24"/>
          <w:szCs w:val="24"/>
        </w:rPr>
      </w:pPr>
      <w:r>
        <w:rPr>
          <w:rFonts w:ascii="Times New Roman" w:hAnsi="Times New Roman" w:cs="Times New Roman"/>
          <w:sz w:val="24"/>
          <w:szCs w:val="24"/>
        </w:rPr>
        <w:tab/>
      </w:r>
    </w:p>
    <w:p w:rsidR="00117944" w:rsidRDefault="00117944" w:rsidP="003C5B9D">
      <w:pPr>
        <w:spacing w:line="480" w:lineRule="auto"/>
        <w:rPr>
          <w:rFonts w:ascii="Times New Roman" w:hAnsi="Times New Roman" w:cs="Times New Roman"/>
          <w:sz w:val="24"/>
          <w:szCs w:val="24"/>
        </w:rPr>
      </w:pPr>
      <w:r>
        <w:rPr>
          <w:rFonts w:ascii="Times New Roman" w:hAnsi="Times New Roman" w:cs="Times New Roman"/>
          <w:sz w:val="24"/>
          <w:szCs w:val="24"/>
        </w:rPr>
        <w:tab/>
      </w:r>
    </w:p>
    <w:p w:rsidR="005F517E" w:rsidRPr="003C5B9D" w:rsidRDefault="005F517E" w:rsidP="003C5B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ins w:id="226" w:author="Victoria White" w:date="2017-05-04T23:21:00Z">
        <w:r w:rsidR="005E131F">
          <w:rPr>
            <w:rFonts w:ascii="Times New Roman" w:hAnsi="Times New Roman" w:cs="Times New Roman"/>
            <w:sz w:val="24"/>
            <w:szCs w:val="24"/>
          </w:rPr>
          <w:t xml:space="preserve">Articles and book titles should be </w:t>
        </w:r>
        <w:proofErr w:type="spellStart"/>
        <w:r w:rsidR="005E131F">
          <w:rPr>
            <w:rFonts w:ascii="Times New Roman" w:hAnsi="Times New Roman" w:cs="Times New Roman"/>
            <w:sz w:val="24"/>
            <w:szCs w:val="24"/>
          </w:rPr>
          <w:t>italiczed</w:t>
        </w:r>
        <w:proofErr w:type="spellEnd"/>
        <w:r w:rsidR="005E131F">
          <w:rPr>
            <w:rFonts w:ascii="Times New Roman" w:hAnsi="Times New Roman" w:cs="Times New Roman"/>
            <w:sz w:val="24"/>
            <w:szCs w:val="24"/>
          </w:rPr>
          <w:t xml:space="preserve"> rather than put in quote. Make sure watch man stays consistent, either use watchman or watch man.</w:t>
        </w:r>
      </w:ins>
    </w:p>
    <w:sectPr w:rsidR="005F517E" w:rsidRPr="003C5B9D" w:rsidSect="00EF65B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Victoria White" w:date="2017-05-03T19:23:00Z" w:initials="VW">
    <w:p w:rsidR="005E131F" w:rsidRDefault="005E131F">
      <w:pPr>
        <w:pStyle w:val="CommentText"/>
      </w:pPr>
      <w:r>
        <w:rPr>
          <w:rStyle w:val="CommentReference"/>
        </w:rPr>
        <w:annotationRef/>
      </w:r>
      <w:r>
        <w:t>Add a creative title here rather than just stating final paper</w:t>
      </w:r>
    </w:p>
  </w:comment>
  <w:comment w:id="27" w:author="Victoria White" w:date="2017-05-03T19:24:00Z" w:initials="VW">
    <w:p w:rsidR="005E131F" w:rsidRDefault="005E131F">
      <w:pPr>
        <w:pStyle w:val="CommentText"/>
      </w:pPr>
      <w:r>
        <w:rPr>
          <w:rStyle w:val="CommentReference"/>
        </w:rPr>
        <w:annotationRef/>
      </w:r>
      <w:r>
        <w:t>???</w:t>
      </w:r>
    </w:p>
  </w:comment>
  <w:comment w:id="39" w:author="Victoria White" w:date="2017-05-03T19:27:00Z" w:initials="VW">
    <w:p w:rsidR="005E131F" w:rsidRDefault="005E131F">
      <w:pPr>
        <w:pStyle w:val="CommentText"/>
      </w:pPr>
      <w:r>
        <w:rPr>
          <w:rStyle w:val="CommentReference"/>
        </w:rPr>
        <w:annotationRef/>
      </w:r>
      <w:proofErr w:type="gramStart"/>
      <w:r>
        <w:t>need</w:t>
      </w:r>
      <w:proofErr w:type="gramEnd"/>
      <w:r>
        <w:t xml:space="preserve"> to explain more about what in Einstein’s work prompted this interest</w:t>
      </w:r>
    </w:p>
  </w:comment>
  <w:comment w:id="210" w:author="Victoria White" w:date="2017-05-04T23:19:00Z" w:initials="VW">
    <w:p w:rsidR="005E131F" w:rsidRDefault="005E131F">
      <w:pPr>
        <w:pStyle w:val="CommentText"/>
      </w:pPr>
      <w:r>
        <w:rPr>
          <w:rStyle w:val="CommentReference"/>
        </w:rPr>
        <w:annotationRef/>
      </w:r>
      <w:proofErr w:type="gramStart"/>
      <w:r>
        <w:t>who</w:t>
      </w:r>
      <w:proofErr w:type="gramEnd"/>
      <w:r>
        <w:t xml:space="preserve"> is he?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trackRevisions/>
  <w:defaultTabStop w:val="720"/>
  <w:characterSpacingControl w:val="doNotCompress"/>
  <w:compat/>
  <w:rsids>
    <w:rsidRoot w:val="003C5B9D"/>
    <w:rsid w:val="00083C65"/>
    <w:rsid w:val="00117944"/>
    <w:rsid w:val="0016147D"/>
    <w:rsid w:val="00316479"/>
    <w:rsid w:val="00377DC6"/>
    <w:rsid w:val="003C5B9D"/>
    <w:rsid w:val="00450308"/>
    <w:rsid w:val="004546B6"/>
    <w:rsid w:val="004B57BE"/>
    <w:rsid w:val="004E0471"/>
    <w:rsid w:val="004E06A6"/>
    <w:rsid w:val="004E32A0"/>
    <w:rsid w:val="00516F1E"/>
    <w:rsid w:val="00545C6F"/>
    <w:rsid w:val="005C1CDA"/>
    <w:rsid w:val="005E131F"/>
    <w:rsid w:val="005F517E"/>
    <w:rsid w:val="00606509"/>
    <w:rsid w:val="006240E7"/>
    <w:rsid w:val="007905DC"/>
    <w:rsid w:val="007C057A"/>
    <w:rsid w:val="007C6529"/>
    <w:rsid w:val="007D7BBF"/>
    <w:rsid w:val="007F220D"/>
    <w:rsid w:val="0082435E"/>
    <w:rsid w:val="008B0F9F"/>
    <w:rsid w:val="008F65FA"/>
    <w:rsid w:val="00913DBD"/>
    <w:rsid w:val="009C768E"/>
    <w:rsid w:val="009D1C78"/>
    <w:rsid w:val="00A17F15"/>
    <w:rsid w:val="00A317BC"/>
    <w:rsid w:val="00A40A12"/>
    <w:rsid w:val="00A91A69"/>
    <w:rsid w:val="00B72BA4"/>
    <w:rsid w:val="00B84992"/>
    <w:rsid w:val="00BE5EB5"/>
    <w:rsid w:val="00CF4FB3"/>
    <w:rsid w:val="00DD2442"/>
    <w:rsid w:val="00DF2F27"/>
    <w:rsid w:val="00E23ADB"/>
    <w:rsid w:val="00EC6DDF"/>
    <w:rsid w:val="00EF65BD"/>
    <w:rsid w:val="00FD773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2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20D"/>
    <w:rPr>
      <w:rFonts w:ascii="Lucida Grande" w:hAnsi="Lucida Grande"/>
      <w:sz w:val="18"/>
      <w:szCs w:val="18"/>
    </w:rPr>
  </w:style>
  <w:style w:type="character" w:styleId="CommentReference">
    <w:name w:val="annotation reference"/>
    <w:basedOn w:val="DefaultParagraphFont"/>
    <w:uiPriority w:val="99"/>
    <w:semiHidden/>
    <w:unhideWhenUsed/>
    <w:rsid w:val="00377DC6"/>
    <w:rPr>
      <w:sz w:val="18"/>
      <w:szCs w:val="18"/>
    </w:rPr>
  </w:style>
  <w:style w:type="paragraph" w:styleId="CommentText">
    <w:name w:val="annotation text"/>
    <w:basedOn w:val="Normal"/>
    <w:link w:val="CommentTextChar"/>
    <w:uiPriority w:val="99"/>
    <w:semiHidden/>
    <w:unhideWhenUsed/>
    <w:rsid w:val="00377DC6"/>
    <w:pPr>
      <w:spacing w:line="240" w:lineRule="auto"/>
    </w:pPr>
    <w:rPr>
      <w:sz w:val="24"/>
      <w:szCs w:val="24"/>
    </w:rPr>
  </w:style>
  <w:style w:type="character" w:customStyle="1" w:styleId="CommentTextChar">
    <w:name w:val="Comment Text Char"/>
    <w:basedOn w:val="DefaultParagraphFont"/>
    <w:link w:val="CommentText"/>
    <w:uiPriority w:val="99"/>
    <w:semiHidden/>
    <w:rsid w:val="00377DC6"/>
    <w:rPr>
      <w:sz w:val="24"/>
      <w:szCs w:val="24"/>
    </w:rPr>
  </w:style>
  <w:style w:type="paragraph" w:styleId="CommentSubject">
    <w:name w:val="annotation subject"/>
    <w:basedOn w:val="CommentText"/>
    <w:next w:val="CommentText"/>
    <w:link w:val="CommentSubjectChar"/>
    <w:uiPriority w:val="99"/>
    <w:semiHidden/>
    <w:unhideWhenUsed/>
    <w:rsid w:val="00377DC6"/>
    <w:rPr>
      <w:b/>
      <w:bCs/>
      <w:sz w:val="20"/>
      <w:szCs w:val="20"/>
    </w:rPr>
  </w:style>
  <w:style w:type="character" w:customStyle="1" w:styleId="CommentSubjectChar">
    <w:name w:val="Comment Subject Char"/>
    <w:basedOn w:val="CommentTextChar"/>
    <w:link w:val="CommentSubject"/>
    <w:uiPriority w:val="99"/>
    <w:semiHidden/>
    <w:rsid w:val="00377DC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2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20D"/>
    <w:rPr>
      <w:rFonts w:ascii="Lucida Grande" w:hAnsi="Lucida Grande"/>
      <w:sz w:val="18"/>
      <w:szCs w:val="18"/>
    </w:rPr>
  </w:style>
  <w:style w:type="character" w:styleId="CommentReference">
    <w:name w:val="annotation reference"/>
    <w:basedOn w:val="DefaultParagraphFont"/>
    <w:uiPriority w:val="99"/>
    <w:semiHidden/>
    <w:unhideWhenUsed/>
    <w:rsid w:val="00377DC6"/>
    <w:rPr>
      <w:sz w:val="18"/>
      <w:szCs w:val="18"/>
    </w:rPr>
  </w:style>
  <w:style w:type="paragraph" w:styleId="CommentText">
    <w:name w:val="annotation text"/>
    <w:basedOn w:val="Normal"/>
    <w:link w:val="CommentTextChar"/>
    <w:uiPriority w:val="99"/>
    <w:semiHidden/>
    <w:unhideWhenUsed/>
    <w:rsid w:val="00377DC6"/>
    <w:pPr>
      <w:spacing w:line="240" w:lineRule="auto"/>
    </w:pPr>
    <w:rPr>
      <w:sz w:val="24"/>
      <w:szCs w:val="24"/>
    </w:rPr>
  </w:style>
  <w:style w:type="character" w:customStyle="1" w:styleId="CommentTextChar">
    <w:name w:val="Comment Text Char"/>
    <w:basedOn w:val="DefaultParagraphFont"/>
    <w:link w:val="CommentText"/>
    <w:uiPriority w:val="99"/>
    <w:semiHidden/>
    <w:rsid w:val="00377DC6"/>
    <w:rPr>
      <w:sz w:val="24"/>
      <w:szCs w:val="24"/>
    </w:rPr>
  </w:style>
  <w:style w:type="paragraph" w:styleId="CommentSubject">
    <w:name w:val="annotation subject"/>
    <w:basedOn w:val="CommentText"/>
    <w:next w:val="CommentText"/>
    <w:link w:val="CommentSubjectChar"/>
    <w:uiPriority w:val="99"/>
    <w:semiHidden/>
    <w:unhideWhenUsed/>
    <w:rsid w:val="00377DC6"/>
    <w:rPr>
      <w:b/>
      <w:bCs/>
      <w:sz w:val="20"/>
      <w:szCs w:val="20"/>
    </w:rPr>
  </w:style>
  <w:style w:type="character" w:customStyle="1" w:styleId="CommentSubjectChar">
    <w:name w:val="Comment Subject Char"/>
    <w:basedOn w:val="CommentTextChar"/>
    <w:link w:val="CommentSubject"/>
    <w:uiPriority w:val="99"/>
    <w:semiHidden/>
    <w:rsid w:val="00377DC6"/>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16</cp:revision>
  <dcterms:created xsi:type="dcterms:W3CDTF">2017-05-03T23:22:00Z</dcterms:created>
  <dcterms:modified xsi:type="dcterms:W3CDTF">2017-05-06T17:26:00Z</dcterms:modified>
</cp:coreProperties>
</file>